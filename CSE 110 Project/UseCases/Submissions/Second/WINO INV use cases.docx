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v:background id="_x0000_s1025" o:bwmode="white" fillcolor="black">
      <v:fill r:id="rId5" o:title="5%" color2="#969696" type="pattern"/>
    </v:background>
  </w:background>
  <w:body>
    <w:p w14:paraId="60783593" w14:textId="77777777" w:rsidR="00D15893" w:rsidRPr="000717CB" w:rsidRDefault="00F04AD1" w:rsidP="00EE001C">
      <w:pPr>
        <w:jc w:val="right"/>
        <w:rPr>
          <w:rStyle w:val="BookTitle1"/>
          <w:color w:val="FFFFFF"/>
        </w:rPr>
      </w:pPr>
      <w:r>
        <w:rPr>
          <w:noProof/>
        </w:rPr>
        <mc:AlternateContent>
          <mc:Choice Requires="wps">
            <w:drawing>
              <wp:anchor distT="0" distB="0" distL="114300" distR="114300" simplePos="0" relativeHeight="251655168" behindDoc="0" locked="0" layoutInCell="1" allowOverlap="1" wp14:anchorId="1898E899" wp14:editId="3D1FE217">
                <wp:simplePos x="0" y="0"/>
                <wp:positionH relativeFrom="column">
                  <wp:posOffset>4572000</wp:posOffset>
                </wp:positionH>
                <wp:positionV relativeFrom="paragraph">
                  <wp:posOffset>571500</wp:posOffset>
                </wp:positionV>
                <wp:extent cx="2372360" cy="273050"/>
                <wp:effectExtent l="0" t="0" r="15240" b="3175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777777"/>
                        </a:solidFill>
                        <a:ln w="28575">
                          <a:solidFill>
                            <a:srgbClr val="943634"/>
                          </a:solidFill>
                          <a:miter lim="800000"/>
                          <a:headEnd/>
                          <a:tailEnd/>
                        </a:ln>
                      </wps:spPr>
                      <wps:txbx>
                        <w:txbxContent>
                          <w:p w14:paraId="0F4E4EF3" w14:textId="77777777" w:rsidR="003A2053" w:rsidRDefault="003A2053" w:rsidP="00A42DF8">
                            <w:pPr>
                              <w:rPr>
                                <w:i/>
                                <w:color w:val="FFFFFF"/>
                              </w:rPr>
                            </w:pPr>
                            <w:r>
                              <w:rPr>
                                <w:i/>
                                <w:color w:val="FFFFFF"/>
                              </w:rPr>
                              <w:t xml:space="preserve">Last Updated: </w:t>
                            </w:r>
                            <w:r w:rsidRPr="00A42DF8">
                              <w:rPr>
                                <w:i/>
                                <w:color w:val="FFFFFF"/>
                              </w:rPr>
                              <w:t>April 19,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5in;margin-top:45pt;width:186.8pt;height:2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" fillcolor="#777" strokecolor="#943634" strokeweight="2.25pt">
                <v:textbox>
                  <w:txbxContent>
                    <w:p w14:paraId="0F4E4EF3" w14:textId="77777777" w:rsidR="003A2053" w:rsidRDefault="003A2053" w:rsidP="00A42DF8">
                      <w:pPr>
                        <w:rPr>
                          <w:i/>
                          <w:color w:val="FFFFFF"/>
                        </w:rPr>
                      </w:pPr>
                      <w:r>
                        <w:rPr>
                          <w:i/>
                          <w:color w:val="FFFFFF"/>
                        </w:rPr>
                        <w:t xml:space="preserve">Last Updated: </w:t>
                      </w:r>
                      <w:r w:rsidRPr="00A42DF8">
                        <w:rPr>
                          <w:i/>
                          <w:color w:val="FFFFFF"/>
                        </w:rPr>
                        <w:t>April 19, 2013</w:t>
                      </w:r>
                    </w:p>
                  </w:txbxContent>
                </v:textbox>
              </v:shape>
            </w:pict>
          </mc:Fallback>
        </mc:AlternateContent>
      </w:r>
      <w:del w:id="0" w:author="Asad Rana" w:date="2013-05-04T15:12:00Z">
        <w:r w:rsidR="00224EFD" w:rsidDel="00F04AD1">
          <w:rPr>
            <w:noProof/>
          </w:rPr>
          <mc:AlternateContent>
            <mc:Choice Requires="wps">
              <w:drawing>
                <wp:anchor distT="0" distB="0" distL="114300" distR="114300" simplePos="0" relativeHeight="251653120" behindDoc="0" locked="0" layoutInCell="1" allowOverlap="1" wp14:anchorId="0B316227" wp14:editId="008F24D3">
                  <wp:simplePos x="0" y="0"/>
                  <wp:positionH relativeFrom="column">
                    <wp:posOffset>4497070</wp:posOffset>
                  </wp:positionH>
                  <wp:positionV relativeFrom="paragraph">
                    <wp:posOffset>539115</wp:posOffset>
                  </wp:positionV>
                  <wp:extent cx="2372360" cy="273050"/>
                  <wp:effectExtent l="13970" t="18415" r="13970" b="13335"/>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777777"/>
                          </a:solidFill>
                          <a:ln w="28575">
                            <a:solidFill>
                              <a:srgbClr val="943634"/>
                            </a:solidFill>
                            <a:miter lim="800000"/>
                            <a:headEnd/>
                            <a:tailEnd/>
                          </a:ln>
                        </wps:spPr>
                        <wps:txbx>
                          <w:txbxContent>
                            <w:p w14:paraId="2787AA94" w14:textId="77777777" w:rsidR="003A2053" w:rsidRPr="00866D94" w:rsidRDefault="003A2053">
                              <w:pPr>
                                <w:rPr>
                                  <w:i/>
                                  <w:color w:val="FFFFFF"/>
                                </w:rPr>
                              </w:pPr>
                              <w:r w:rsidRPr="00866D94">
                                <w:rPr>
                                  <w:i/>
                                  <w:color w:val="FFFFFF"/>
                                </w:rPr>
                                <w:t xml:space="preserve">Last Updated: </w:t>
                              </w:r>
                              <w:r>
                                <w:rPr>
                                  <w:i/>
                                  <w:color w:val="FFFFFF"/>
                                </w:rPr>
                                <w:t>April 21,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354.1pt;margin-top:42.45pt;width:186.8pt;height:2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" fillcolor="#777" strokecolor="#943634" strokeweight="2.25pt">
                  <v:textbox>
                    <w:txbxContent>
                      <w:p w14:paraId="2787AA94" w14:textId="77777777" w:rsidR="003A2053" w:rsidRPr="00866D94" w:rsidRDefault="003A2053">
                        <w:pPr>
                          <w:rPr>
                            <w:i/>
                            <w:color w:val="FFFFFF"/>
                          </w:rPr>
                        </w:pPr>
                        <w:r w:rsidRPr="00866D94">
                          <w:rPr>
                            <w:i/>
                            <w:color w:val="FFFFFF"/>
                          </w:rPr>
                          <w:t xml:space="preserve">Last Updated: </w:t>
                        </w:r>
                        <w:r>
                          <w:rPr>
                            <w:i/>
                            <w:color w:val="FFFFFF"/>
                          </w:rPr>
                          <w:t>April 21, 2013</w:t>
                        </w:r>
                      </w:p>
                    </w:txbxContent>
                  </v:textbox>
                </v:shape>
              </w:pict>
            </mc:Fallback>
          </mc:AlternateContent>
        </w:r>
        <w:r w:rsidR="00224EFD" w:rsidDel="00F04AD1">
          <w:rPr>
            <w:noProof/>
          </w:rPr>
          <mc:AlternateContent>
            <mc:Choice Requires="wps">
              <w:drawing>
                <wp:anchor distT="0" distB="0" distL="114300" distR="114300" simplePos="0" relativeHeight="251652096" behindDoc="0" locked="0" layoutInCell="0" allowOverlap="1" wp14:anchorId="0E845E0A" wp14:editId="07185FA2">
                  <wp:simplePos x="0" y="0"/>
                  <wp:positionH relativeFrom="page">
                    <wp:posOffset>-13970</wp:posOffset>
                  </wp:positionH>
                  <wp:positionV relativeFrom="page">
                    <wp:align>top</wp:align>
                  </wp:positionV>
                  <wp:extent cx="7786370" cy="1469390"/>
                  <wp:effectExtent l="0" t="0" r="11430" b="3810"/>
                  <wp:wrapSquare wrapText="bothSides"/>
                  <wp:docPr id="10"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30C8DE2C" w14:textId="77777777" w:rsidR="003A2053" w:rsidRPr="000717CB" w:rsidRDefault="003A2053">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 xml:space="preserve"> INV-0</w:t>
                              </w:r>
                              <w:r w:rsidRPr="000717CB">
                                <w:rPr>
                                  <w:b/>
                                  <w:caps/>
                                  <w:color w:val="FFFFFF"/>
                                  <w:sz w:val="32"/>
                                </w:rPr>
                                <w:t>: “</w:t>
                              </w:r>
                              <w:r>
                                <w:rPr>
                                  <w:b/>
                                  <w:caps/>
                                  <w:color w:val="FFFFFF"/>
                                  <w:sz w:val="32"/>
                                </w:rPr>
                                <w:t>INventory</w:t>
                              </w:r>
                              <w:r w:rsidRPr="000717CB">
                                <w:rPr>
                                  <w:b/>
                                  <w:caps/>
                                  <w:color w:val="FFFFFF"/>
                                  <w:sz w:val="32"/>
                                </w:rPr>
                                <w:t>”</w:t>
                              </w:r>
                              <w:r w:rsidRPr="000717CB">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Rectangle 393" o:spid="_x0000_s1028" style="position:absolute;left:0;text-align:left;margin-left:-1.05pt;margin-top:0;width:613.1pt;height:115.7pt;z-index:251652096;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" o:allowincell="f" fillcolor="#943634" stroked="f">
                  <v:shadow type="perspective" color="gray" opacity=".5" mv:blur="0" origin=",.5" offset="17pt,-52pt" matrix=",,,-1"/>
                  <v:textbox style="mso-fit-shape-to-text:t" inset=",1in,1in,7.2pt">
                    <w:txbxContent>
                      <w:p w14:paraId="30C8DE2C" w14:textId="77777777" w:rsidR="003A2053" w:rsidRPr="000717CB" w:rsidRDefault="003A2053">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 xml:space="preserve"> INV-0</w:t>
                        </w:r>
                        <w:r w:rsidRPr="000717CB">
                          <w:rPr>
                            <w:b/>
                            <w:caps/>
                            <w:color w:val="FFFFFF"/>
                            <w:sz w:val="32"/>
                          </w:rPr>
                          <w:t>: “</w:t>
                        </w:r>
                        <w:r>
                          <w:rPr>
                            <w:b/>
                            <w:caps/>
                            <w:color w:val="FFFFFF"/>
                            <w:sz w:val="32"/>
                          </w:rPr>
                          <w:t>INventory</w:t>
                        </w:r>
                        <w:r w:rsidRPr="000717CB">
                          <w:rPr>
                            <w:b/>
                            <w:caps/>
                            <w:color w:val="FFFFFF"/>
                            <w:sz w:val="32"/>
                          </w:rPr>
                          <w:t>”</w:t>
                        </w:r>
                        <w:r w:rsidRPr="000717CB">
                          <w:rPr>
                            <w:b/>
                            <w:caps/>
                            <w:color w:val="9BBB59"/>
                            <w:sz w:val="52"/>
                            <w:szCs w:val="40"/>
                          </w:rPr>
                          <w:t>]</w:t>
                        </w:r>
                      </w:p>
                    </w:txbxContent>
                  </v:textbox>
                  <w10:wrap type="square" anchorx="page" anchory="page"/>
                </v:rect>
              </w:pict>
            </mc:Fallback>
          </mc:AlternateContent>
        </w:r>
        <w:r w:rsidR="003C4262" w:rsidDel="00F04AD1">
          <w:rPr>
            <w:rStyle w:val="BookTitle1"/>
            <w:color w:val="FFFFFF"/>
          </w:rPr>
          <w:delText>T</w:delText>
        </w:r>
      </w:del>
    </w:p>
    <w:p w14:paraId="7EAC290E" w14:textId="77777777" w:rsidR="00EE001C" w:rsidRPr="000717CB" w:rsidDel="00F04AD1" w:rsidRDefault="00EE001C" w:rsidP="00EE001C">
      <w:pPr>
        <w:rPr>
          <w:del w:id="1" w:author="Asad Rana" w:date="2013-05-04T15:14:00Z"/>
          <w:rStyle w:val="Emphasis"/>
          <w:b/>
          <w:bCs/>
          <w:i w:val="0"/>
          <w:iCs w:val="0"/>
          <w:smallCaps/>
          <w:color w:val="FFFFFF"/>
          <w:spacing w:val="5"/>
          <w:sz w:val="10"/>
        </w:rPr>
      </w:pPr>
    </w:p>
    <w:tbl>
      <w:tblPr>
        <w:tblW w:w="0" w:type="auto"/>
        <w:tblLook w:val="04A0" w:firstRow="1" w:lastRow="0" w:firstColumn="1" w:lastColumn="0" w:noHBand="0" w:noVBand="1"/>
      </w:tblPr>
      <w:tblGrid>
        <w:gridCol w:w="9576"/>
      </w:tblGrid>
      <w:tr w:rsidR="00784C5C" w:rsidRPr="000717CB" w:rsidDel="00F04AD1" w14:paraId="1787B923" w14:textId="77777777" w:rsidTr="000717CB">
        <w:trPr>
          <w:del w:id="2" w:author="Asad Rana" w:date="2013-05-04T15:12:00Z"/>
        </w:trPr>
        <w:tc>
          <w:tcPr>
            <w:tcW w:w="9576" w:type="dxa"/>
            <w:shd w:val="clear" w:color="auto" w:fill="6D6D6D"/>
          </w:tcPr>
          <w:p w14:paraId="2DB00A6E" w14:textId="77777777" w:rsidR="00EE001C" w:rsidRPr="00375876" w:rsidDel="00F04AD1" w:rsidRDefault="00821844" w:rsidP="000717CB">
            <w:pPr>
              <w:spacing w:after="0" w:line="240" w:lineRule="auto"/>
              <w:rPr>
                <w:del w:id="3" w:author="Asad Rana" w:date="2013-05-04T15:12:00Z"/>
                <w:rStyle w:val="IntenseReference1"/>
                <w:color w:val="9BBB59"/>
                <w:sz w:val="28"/>
              </w:rPr>
            </w:pPr>
            <w:del w:id="4" w:author="Asad Rana" w:date="2013-05-04T15:12:00Z">
              <w:r w:rsidRPr="00375876" w:rsidDel="00F04AD1">
                <w:rPr>
                  <w:rStyle w:val="IntenseReference1"/>
                  <w:color w:val="9BBB59"/>
                  <w:sz w:val="28"/>
                </w:rPr>
                <w:delText>Description:</w:delText>
              </w:r>
            </w:del>
          </w:p>
          <w:p w14:paraId="558CD9AE" w14:textId="77777777" w:rsidR="00EE001C" w:rsidRPr="000717CB" w:rsidDel="00F04AD1" w:rsidRDefault="003C4262" w:rsidP="0017080B">
            <w:pPr>
              <w:spacing w:after="0" w:line="240" w:lineRule="auto"/>
              <w:rPr>
                <w:del w:id="5" w:author="Asad Rana" w:date="2013-05-04T15:12:00Z"/>
                <w:color w:val="FFFFFF"/>
              </w:rPr>
            </w:pPr>
            <w:del w:id="6" w:author="Asad Rana" w:date="2013-05-04T15:12:00Z">
              <w:r w:rsidDel="00F04AD1">
                <w:rPr>
                  <w:color w:val="FFFFFF"/>
                  <w:sz w:val="24"/>
                </w:rPr>
                <w:delText>Th</w:delText>
              </w:r>
            </w:del>
            <w:ins w:id="7" w:author="Jon" w:date="2013-04-24T12:27:00Z">
              <w:del w:id="8" w:author="Asad Rana" w:date="2013-05-04T15:12:00Z">
                <w:r w:rsidR="0017080B" w:rsidDel="00F04AD1">
                  <w:rPr>
                    <w:color w:val="FFFFFF"/>
                    <w:sz w:val="24"/>
                  </w:rPr>
                  <w:delText>is</w:delText>
                </w:r>
              </w:del>
            </w:ins>
            <w:del w:id="9" w:author="Asad Rana" w:date="2013-05-04T15:12:00Z">
              <w:r w:rsidDel="00F04AD1">
                <w:rPr>
                  <w:color w:val="FFFFFF"/>
                  <w:sz w:val="24"/>
                </w:rPr>
                <w:delText>e User</w:delText>
              </w:r>
            </w:del>
            <w:ins w:id="10" w:author="Jon" w:date="2013-04-24T12:27:00Z">
              <w:del w:id="11" w:author="Asad Rana" w:date="2013-05-04T15:12:00Z">
                <w:r w:rsidR="0017080B" w:rsidDel="00F04AD1">
                  <w:rPr>
                    <w:color w:val="FFFFFF"/>
                    <w:sz w:val="24"/>
                  </w:rPr>
                  <w:delText xml:space="preserve"> case</w:delText>
                </w:r>
              </w:del>
            </w:ins>
            <w:del w:id="12" w:author="Asad Rana" w:date="2013-05-04T15:12:00Z">
              <w:r w:rsidDel="00F04AD1">
                <w:rPr>
                  <w:color w:val="FFFFFF"/>
                  <w:sz w:val="24"/>
                </w:rPr>
                <w:delText xml:space="preserve"> </w:delText>
              </w:r>
            </w:del>
            <w:ins w:id="13" w:author="Jon" w:date="2013-04-24T12:27:00Z">
              <w:del w:id="14" w:author="Asad Rana" w:date="2013-05-04T15:12:00Z">
                <w:r w:rsidR="0017080B" w:rsidDel="00F04AD1">
                  <w:rPr>
                    <w:color w:val="FFFFFF"/>
                    <w:sz w:val="24"/>
                  </w:rPr>
                  <w:delText xml:space="preserve">outlines the </w:delText>
                </w:r>
              </w:del>
            </w:ins>
            <w:del w:id="15" w:author="Asad Rana" w:date="2013-05-04T15:12:00Z">
              <w:r w:rsidDel="00F04AD1">
                <w:rPr>
                  <w:color w:val="FFFFFF"/>
                  <w:sz w:val="24"/>
                </w:rPr>
                <w:delText xml:space="preserve">shall be able </w:delText>
              </w:r>
            </w:del>
            <w:ins w:id="16" w:author="Jon" w:date="2013-04-24T12:27:00Z">
              <w:del w:id="17" w:author="Asad Rana" w:date="2013-05-04T15:12:00Z">
                <w:r w:rsidR="0017080B" w:rsidDel="00F04AD1">
                  <w:rPr>
                    <w:color w:val="FFFFFF"/>
                    <w:sz w:val="24"/>
                  </w:rPr>
                  <w:delText xml:space="preserve">ability </w:delText>
                </w:r>
              </w:del>
            </w:ins>
            <w:del w:id="18" w:author="Asad Rana" w:date="2013-05-04T15:12:00Z">
              <w:r w:rsidDel="00F04AD1">
                <w:rPr>
                  <w:color w:val="FFFFFF"/>
                  <w:sz w:val="24"/>
                </w:rPr>
                <w:delText>to modify their wine inventory and their wish list which includes picture of the wine, price, grouping, location in the house, rating, comment, and notes.</w:delText>
              </w:r>
            </w:del>
          </w:p>
        </w:tc>
      </w:tr>
      <w:tr w:rsidR="00784C5C" w:rsidRPr="000717CB" w:rsidDel="00F04AD1" w14:paraId="5FABE5B9" w14:textId="77777777" w:rsidTr="000717CB">
        <w:trPr>
          <w:del w:id="19" w:author="Asad Rana" w:date="2013-05-04T15:12:00Z"/>
        </w:trPr>
        <w:tc>
          <w:tcPr>
            <w:tcW w:w="9576" w:type="dxa"/>
            <w:shd w:val="clear" w:color="auto" w:fill="595959"/>
          </w:tcPr>
          <w:p w14:paraId="4CD62DC9" w14:textId="77777777" w:rsidR="00784C5C" w:rsidRPr="00375876" w:rsidDel="00F04AD1" w:rsidRDefault="00821844" w:rsidP="000717CB">
            <w:pPr>
              <w:spacing w:after="0" w:line="240" w:lineRule="auto"/>
              <w:rPr>
                <w:del w:id="20" w:author="Asad Rana" w:date="2013-05-04T15:12:00Z"/>
                <w:rStyle w:val="IntenseReference1"/>
                <w:color w:val="9BBB59"/>
                <w:sz w:val="28"/>
              </w:rPr>
            </w:pPr>
            <w:del w:id="21" w:author="Asad Rana" w:date="2013-05-04T15:12:00Z">
              <w:r w:rsidRPr="00375876" w:rsidDel="00F04AD1">
                <w:rPr>
                  <w:rStyle w:val="IntenseReference1"/>
                  <w:color w:val="9BBB59"/>
                  <w:sz w:val="28"/>
                </w:rPr>
                <w:delText>Actors:</w:delText>
              </w:r>
            </w:del>
          </w:p>
          <w:p w14:paraId="4FA74917" w14:textId="77777777" w:rsidR="00EE001C" w:rsidRPr="000717CB" w:rsidDel="00F04AD1" w:rsidRDefault="00A42DF8" w:rsidP="000717CB">
            <w:pPr>
              <w:spacing w:after="0" w:line="240" w:lineRule="auto"/>
              <w:rPr>
                <w:del w:id="22" w:author="Asad Rana" w:date="2013-05-04T15:12:00Z"/>
              </w:rPr>
            </w:pPr>
            <w:del w:id="23" w:author="Asad Rana" w:date="2013-05-04T15:12:00Z">
              <w:r w:rsidDel="00F04AD1">
                <w:rPr>
                  <w:color w:val="FFFFFF"/>
                  <w:sz w:val="24"/>
                </w:rPr>
                <w:delText xml:space="preserve">The </w:delText>
              </w:r>
            </w:del>
            <w:ins w:id="24" w:author="Jon" w:date="2013-04-24T12:34:00Z">
              <w:del w:id="25" w:author="Asad Rana" w:date="2013-05-04T15:12:00Z">
                <w:r w:rsidR="0017080B" w:rsidDel="00F04AD1">
                  <w:rPr>
                    <w:color w:val="FFFFFF"/>
                    <w:sz w:val="24"/>
                  </w:rPr>
                  <w:delText>U</w:delText>
                </w:r>
              </w:del>
            </w:ins>
            <w:del w:id="26" w:author="Asad Rana" w:date="2013-05-04T15:12:00Z">
              <w:r w:rsidDel="00F04AD1">
                <w:rPr>
                  <w:color w:val="FFFFFF"/>
                  <w:sz w:val="24"/>
                </w:rPr>
                <w:delText>user</w:delText>
              </w:r>
            </w:del>
          </w:p>
        </w:tc>
      </w:tr>
      <w:tr w:rsidR="00784C5C" w:rsidRPr="000717CB" w:rsidDel="00F04AD1" w14:paraId="3BDB3923" w14:textId="77777777" w:rsidTr="000717CB">
        <w:trPr>
          <w:del w:id="27" w:author="Asad Rana" w:date="2013-05-04T15:12:00Z"/>
        </w:trPr>
        <w:tc>
          <w:tcPr>
            <w:tcW w:w="9576" w:type="dxa"/>
            <w:shd w:val="clear" w:color="auto" w:fill="6D6D6D"/>
          </w:tcPr>
          <w:p w14:paraId="6098D966" w14:textId="77777777" w:rsidR="00784C5C" w:rsidRPr="00375876" w:rsidDel="00F04AD1" w:rsidRDefault="00821844" w:rsidP="000717CB">
            <w:pPr>
              <w:spacing w:after="0" w:line="240" w:lineRule="auto"/>
              <w:rPr>
                <w:del w:id="28" w:author="Asad Rana" w:date="2013-05-04T15:12:00Z"/>
                <w:rStyle w:val="IntenseReference1"/>
                <w:color w:val="9BBB59"/>
                <w:sz w:val="28"/>
              </w:rPr>
            </w:pPr>
            <w:del w:id="29" w:author="Asad Rana" w:date="2013-05-04T15:12:00Z">
              <w:r w:rsidRPr="00375876" w:rsidDel="00F04AD1">
                <w:rPr>
                  <w:rStyle w:val="IntenseReference1"/>
                  <w:color w:val="9BBB59"/>
                  <w:sz w:val="28"/>
                </w:rPr>
                <w:delText>Desired Outcome:</w:delText>
              </w:r>
            </w:del>
          </w:p>
          <w:p w14:paraId="62D90D2C" w14:textId="77777777" w:rsidR="00521791" w:rsidRPr="000717CB" w:rsidDel="00F04AD1" w:rsidRDefault="003C4262" w:rsidP="000717CB">
            <w:pPr>
              <w:spacing w:after="0" w:line="240" w:lineRule="auto"/>
              <w:rPr>
                <w:del w:id="30" w:author="Asad Rana" w:date="2013-05-04T15:12:00Z"/>
              </w:rPr>
            </w:pPr>
            <w:del w:id="31" w:author="Asad Rana" w:date="2013-05-04T15:12:00Z">
              <w:r w:rsidDel="00F04AD1">
                <w:rPr>
                  <w:color w:val="FFFFFF"/>
                  <w:sz w:val="24"/>
                </w:rPr>
                <w:delText>The data regarding the user’s wine inventory and wish list is updated and store</w:delText>
              </w:r>
            </w:del>
            <w:ins w:id="32" w:author="Jon" w:date="2013-04-23T21:16:00Z">
              <w:del w:id="33" w:author="Asad Rana" w:date="2013-05-04T15:12:00Z">
                <w:r w:rsidR="008D48EF" w:rsidDel="00F04AD1">
                  <w:rPr>
                    <w:color w:val="FFFFFF"/>
                    <w:sz w:val="24"/>
                  </w:rPr>
                  <w:delText>d</w:delText>
                </w:r>
              </w:del>
            </w:ins>
            <w:del w:id="34" w:author="Asad Rana" w:date="2013-05-04T15:12:00Z">
              <w:r w:rsidDel="00F04AD1">
                <w:rPr>
                  <w:color w:val="FFFFFF"/>
                  <w:sz w:val="24"/>
                </w:rPr>
                <w:delText xml:space="preserve"> back into the database.</w:delText>
              </w:r>
            </w:del>
          </w:p>
        </w:tc>
      </w:tr>
      <w:tr w:rsidR="00784C5C" w:rsidRPr="000717CB" w:rsidDel="00F04AD1" w14:paraId="60C2C073" w14:textId="77777777" w:rsidTr="000717CB">
        <w:trPr>
          <w:del w:id="35" w:author="Asad Rana" w:date="2013-05-04T15:12:00Z"/>
        </w:trPr>
        <w:tc>
          <w:tcPr>
            <w:tcW w:w="9576" w:type="dxa"/>
            <w:shd w:val="clear" w:color="auto" w:fill="595959"/>
          </w:tcPr>
          <w:p w14:paraId="642BB99F" w14:textId="77777777" w:rsidR="00784C5C" w:rsidRPr="00375876" w:rsidDel="00F04AD1" w:rsidRDefault="00821844" w:rsidP="000717CB">
            <w:pPr>
              <w:spacing w:after="0" w:line="240" w:lineRule="auto"/>
              <w:rPr>
                <w:del w:id="36" w:author="Asad Rana" w:date="2013-05-04T15:12:00Z"/>
                <w:rStyle w:val="IntenseReference1"/>
                <w:color w:val="9BBB59"/>
                <w:sz w:val="28"/>
              </w:rPr>
            </w:pPr>
            <w:del w:id="37" w:author="Asad Rana" w:date="2013-05-04T15:12:00Z">
              <w:r w:rsidRPr="00375876" w:rsidDel="00F04AD1">
                <w:rPr>
                  <w:rStyle w:val="IntenseReference1"/>
                  <w:color w:val="9BBB59"/>
                  <w:sz w:val="28"/>
                </w:rPr>
                <w:delText>User Goals:</w:delText>
              </w:r>
            </w:del>
          </w:p>
          <w:p w14:paraId="7C7CF4A8" w14:textId="77777777" w:rsidR="00521791" w:rsidRPr="000717CB" w:rsidDel="00F04AD1" w:rsidRDefault="003C4262" w:rsidP="0017080B">
            <w:pPr>
              <w:spacing w:after="0" w:line="240" w:lineRule="auto"/>
              <w:rPr>
                <w:del w:id="38" w:author="Asad Rana" w:date="2013-05-04T15:12:00Z"/>
              </w:rPr>
            </w:pPr>
            <w:del w:id="39" w:author="Asad Rana" w:date="2013-05-04T15:12:00Z">
              <w:r w:rsidDel="00F04AD1">
                <w:rPr>
                  <w:color w:val="FFFFFF"/>
                  <w:sz w:val="24"/>
                </w:rPr>
                <w:delText xml:space="preserve">To </w:delText>
              </w:r>
            </w:del>
            <w:ins w:id="40" w:author="Jon" w:date="2013-04-24T12:28:00Z">
              <w:del w:id="41" w:author="Asad Rana" w:date="2013-05-04T15:12:00Z">
                <w:r w:rsidR="0017080B" w:rsidDel="00F04AD1">
                  <w:rPr>
                    <w:color w:val="FFFFFF"/>
                    <w:sz w:val="24"/>
                  </w:rPr>
                  <w:delText xml:space="preserve">The user wishes to </w:delText>
                </w:r>
              </w:del>
            </w:ins>
            <w:del w:id="42" w:author="Asad Rana" w:date="2013-05-04T15:12:00Z">
              <w:r w:rsidDel="00F04AD1">
                <w:rPr>
                  <w:color w:val="FFFFFF"/>
                  <w:sz w:val="24"/>
                </w:rPr>
                <w:delText>update their wine inventory and wish</w:delText>
              </w:r>
            </w:del>
            <w:ins w:id="43" w:author="Jon" w:date="2013-04-24T12:28:00Z">
              <w:del w:id="44" w:author="Asad Rana" w:date="2013-05-04T15:12:00Z">
                <w:r w:rsidR="0017080B" w:rsidDel="00F04AD1">
                  <w:rPr>
                    <w:color w:val="FFFFFF"/>
                    <w:sz w:val="24"/>
                  </w:rPr>
                  <w:delText xml:space="preserve"> list.</w:delText>
                </w:r>
              </w:del>
            </w:ins>
            <w:del w:id="45" w:author="Asad Rana" w:date="2013-05-04T15:12:00Z">
              <w:r w:rsidDel="00F04AD1">
                <w:rPr>
                  <w:color w:val="FFFFFF"/>
                  <w:sz w:val="24"/>
                </w:rPr>
                <w:delText xml:space="preserve"> list according to their current needs.</w:delText>
              </w:r>
            </w:del>
          </w:p>
        </w:tc>
      </w:tr>
      <w:tr w:rsidR="00784C5C" w:rsidRPr="000717CB" w:rsidDel="00F04AD1" w14:paraId="3D666E3E" w14:textId="77777777" w:rsidTr="000717CB">
        <w:trPr>
          <w:del w:id="46" w:author="Asad Rana" w:date="2013-05-04T15:12:00Z"/>
        </w:trPr>
        <w:tc>
          <w:tcPr>
            <w:tcW w:w="9576" w:type="dxa"/>
            <w:shd w:val="clear" w:color="auto" w:fill="6D6D6D"/>
          </w:tcPr>
          <w:p w14:paraId="2A5DD984" w14:textId="77777777" w:rsidR="00784C5C" w:rsidRPr="00375876" w:rsidDel="00F04AD1" w:rsidRDefault="00821844" w:rsidP="000717CB">
            <w:pPr>
              <w:spacing w:after="0" w:line="240" w:lineRule="auto"/>
              <w:rPr>
                <w:del w:id="47" w:author="Asad Rana" w:date="2013-05-04T15:12:00Z"/>
                <w:rStyle w:val="IntenseReference1"/>
                <w:color w:val="9BBB59"/>
                <w:sz w:val="28"/>
              </w:rPr>
            </w:pPr>
            <w:del w:id="48" w:author="Asad Rana" w:date="2013-05-04T15:12:00Z">
              <w:r w:rsidRPr="00375876" w:rsidDel="00F04AD1">
                <w:rPr>
                  <w:rStyle w:val="IntenseReference1"/>
                  <w:color w:val="9BBB59"/>
                  <w:sz w:val="28"/>
                </w:rPr>
                <w:delText>Dependent Use Cases:</w:delText>
              </w:r>
            </w:del>
          </w:p>
          <w:p w14:paraId="6D6E5958" w14:textId="77777777" w:rsidR="00521791" w:rsidRPr="000717CB" w:rsidDel="00F04AD1" w:rsidRDefault="003C4262" w:rsidP="000717CB">
            <w:pPr>
              <w:spacing w:after="0" w:line="240" w:lineRule="auto"/>
              <w:rPr>
                <w:del w:id="49" w:author="Asad Rana" w:date="2013-05-04T15:12:00Z"/>
              </w:rPr>
            </w:pPr>
            <w:del w:id="50" w:author="Asad Rana" w:date="2013-05-04T15:12:00Z">
              <w:r w:rsidDel="00F04AD1">
                <w:rPr>
                  <w:color w:val="FFFFFF"/>
                  <w:sz w:val="24"/>
                </w:rPr>
                <w:delText>N/A</w:delText>
              </w:r>
            </w:del>
          </w:p>
        </w:tc>
      </w:tr>
      <w:tr w:rsidR="00784C5C" w:rsidRPr="000717CB" w:rsidDel="00F04AD1" w14:paraId="718AC14D" w14:textId="77777777" w:rsidTr="000717CB">
        <w:trPr>
          <w:del w:id="51" w:author="Asad Rana" w:date="2013-05-04T15:12:00Z"/>
        </w:trPr>
        <w:tc>
          <w:tcPr>
            <w:tcW w:w="9576" w:type="dxa"/>
            <w:shd w:val="clear" w:color="auto" w:fill="595959"/>
          </w:tcPr>
          <w:p w14:paraId="1DA0224F" w14:textId="77777777" w:rsidR="00784C5C" w:rsidRPr="00375876" w:rsidDel="00F04AD1" w:rsidRDefault="00821844" w:rsidP="000717CB">
            <w:pPr>
              <w:spacing w:after="0" w:line="240" w:lineRule="auto"/>
              <w:rPr>
                <w:del w:id="52" w:author="Asad Rana" w:date="2013-05-04T15:12:00Z"/>
                <w:rStyle w:val="IntenseReference1"/>
                <w:color w:val="9BBB59"/>
                <w:sz w:val="28"/>
              </w:rPr>
            </w:pPr>
            <w:del w:id="53" w:author="Asad Rana" w:date="2013-05-04T15:12:00Z">
              <w:r w:rsidRPr="00375876" w:rsidDel="00F04AD1">
                <w:rPr>
                  <w:rStyle w:val="IntenseReference1"/>
                  <w:color w:val="9BBB59"/>
                  <w:sz w:val="28"/>
                </w:rPr>
                <w:delText>Involved Requirements:</w:delText>
              </w:r>
            </w:del>
          </w:p>
          <w:p w14:paraId="2350E5C0" w14:textId="77777777" w:rsidR="00521791" w:rsidRPr="000717CB" w:rsidDel="00F04AD1" w:rsidRDefault="003C4262" w:rsidP="003C4262">
            <w:pPr>
              <w:pStyle w:val="ColorfulList-Accent11"/>
              <w:numPr>
                <w:ilvl w:val="0"/>
                <w:numId w:val="1"/>
              </w:numPr>
              <w:spacing w:after="0" w:line="240" w:lineRule="auto"/>
              <w:rPr>
                <w:del w:id="54" w:author="Asad Rana" w:date="2013-05-04T15:12:00Z"/>
              </w:rPr>
            </w:pPr>
            <w:del w:id="55" w:author="Asad Rana" w:date="2013-05-04T15:12:00Z">
              <w:r w:rsidDel="00F04AD1">
                <w:rPr>
                  <w:color w:val="FFFFFF"/>
                  <w:sz w:val="24"/>
                </w:rPr>
                <w:delText>N/A</w:delText>
              </w:r>
            </w:del>
          </w:p>
        </w:tc>
      </w:tr>
      <w:tr w:rsidR="00784C5C" w:rsidRPr="000717CB" w:rsidDel="00F04AD1" w14:paraId="3A53F66D" w14:textId="77777777" w:rsidTr="000717CB">
        <w:trPr>
          <w:del w:id="56" w:author="Asad Rana" w:date="2013-05-04T15:12:00Z"/>
        </w:trPr>
        <w:tc>
          <w:tcPr>
            <w:tcW w:w="9576" w:type="dxa"/>
            <w:shd w:val="clear" w:color="auto" w:fill="6D6D6D"/>
          </w:tcPr>
          <w:p w14:paraId="73269CE8" w14:textId="77777777" w:rsidR="00784C5C" w:rsidRPr="00375876" w:rsidDel="00F04AD1" w:rsidRDefault="00821844" w:rsidP="000717CB">
            <w:pPr>
              <w:spacing w:after="0" w:line="240" w:lineRule="auto"/>
              <w:rPr>
                <w:del w:id="57" w:author="Asad Rana" w:date="2013-05-04T15:12:00Z"/>
                <w:rStyle w:val="IntenseReference1"/>
                <w:color w:val="9BBB59"/>
                <w:sz w:val="28"/>
              </w:rPr>
            </w:pPr>
            <w:del w:id="58" w:author="Asad Rana" w:date="2013-05-04T15:12:00Z">
              <w:r w:rsidRPr="00375876" w:rsidDel="00F04AD1">
                <w:rPr>
                  <w:rStyle w:val="IntenseReference1"/>
                  <w:color w:val="9BBB59"/>
                  <w:sz w:val="28"/>
                </w:rPr>
                <w:delText>Details:</w:delText>
              </w:r>
            </w:del>
          </w:p>
          <w:p w14:paraId="2B5E6CE3" w14:textId="77777777" w:rsidR="00521791" w:rsidRPr="000717CB" w:rsidDel="00F04AD1" w:rsidRDefault="005E22A0" w:rsidP="000717CB">
            <w:pPr>
              <w:pStyle w:val="ColorfulList-Accent11"/>
              <w:numPr>
                <w:ilvl w:val="0"/>
                <w:numId w:val="1"/>
              </w:numPr>
              <w:spacing w:after="0" w:line="240" w:lineRule="auto"/>
              <w:rPr>
                <w:del w:id="59" w:author="Asad Rana" w:date="2013-05-04T15:12:00Z"/>
                <w:sz w:val="24"/>
                <w:szCs w:val="24"/>
              </w:rPr>
            </w:pPr>
            <w:del w:id="60" w:author="Asad Rana" w:date="2013-05-04T15:12:00Z">
              <w:r w:rsidRPr="000717CB" w:rsidDel="00F04AD1">
                <w:rPr>
                  <w:b/>
                  <w:color w:val="FFFFFF"/>
                  <w:sz w:val="24"/>
                  <w:szCs w:val="24"/>
                  <w:u w:val="single"/>
                </w:rPr>
                <w:delText>Priority:</w:delText>
              </w:r>
              <w:r w:rsidR="004F4239" w:rsidRPr="000717CB" w:rsidDel="00F04AD1">
                <w:rPr>
                  <w:color w:val="FFFFFF"/>
                  <w:sz w:val="24"/>
                  <w:szCs w:val="24"/>
                </w:rPr>
                <w:delText xml:space="preserve"> </w:delText>
              </w:r>
              <w:r w:rsidR="003C4262" w:rsidDel="00F04AD1">
                <w:rPr>
                  <w:color w:val="FFFFFF"/>
                  <w:sz w:val="24"/>
                  <w:szCs w:val="24"/>
                </w:rPr>
                <w:delText>1</w:delText>
              </w:r>
            </w:del>
          </w:p>
          <w:p w14:paraId="60841D00" w14:textId="77777777" w:rsidR="004F4239" w:rsidRPr="000717CB" w:rsidDel="00F04AD1" w:rsidRDefault="005E22A0" w:rsidP="000717CB">
            <w:pPr>
              <w:pStyle w:val="ColorfulList-Accent11"/>
              <w:numPr>
                <w:ilvl w:val="0"/>
                <w:numId w:val="1"/>
              </w:numPr>
              <w:spacing w:after="0" w:line="240" w:lineRule="auto"/>
              <w:rPr>
                <w:del w:id="61" w:author="Asad Rana" w:date="2013-05-04T15:12:00Z"/>
                <w:sz w:val="24"/>
                <w:szCs w:val="24"/>
              </w:rPr>
            </w:pPr>
            <w:del w:id="62" w:author="Asad Rana" w:date="2013-05-04T15:12:00Z">
              <w:r w:rsidRPr="000717CB" w:rsidDel="00F04AD1">
                <w:rPr>
                  <w:b/>
                  <w:color w:val="FFFFFF"/>
                  <w:sz w:val="24"/>
                  <w:szCs w:val="24"/>
                  <w:u w:val="single"/>
                </w:rPr>
                <w:delText>Progress Status:</w:delText>
              </w:r>
              <w:r w:rsidR="00960567" w:rsidDel="00F04AD1">
                <w:rPr>
                  <w:color w:val="FFFFFF"/>
                  <w:sz w:val="24"/>
                  <w:szCs w:val="24"/>
                </w:rPr>
                <w:delText xml:space="preserve"> </w:delText>
              </w:r>
              <w:r w:rsidR="00B612D8" w:rsidDel="00F04AD1">
                <w:rPr>
                  <w:color w:val="FFFFFF"/>
                  <w:sz w:val="24"/>
                  <w:szCs w:val="24"/>
                </w:rPr>
                <w:delText>Implementing</w:delText>
              </w:r>
            </w:del>
          </w:p>
          <w:p w14:paraId="47596F5A" w14:textId="77777777" w:rsidR="004F4239" w:rsidRPr="000717CB" w:rsidDel="00F04AD1" w:rsidRDefault="00B612D8" w:rsidP="000717CB">
            <w:pPr>
              <w:pStyle w:val="ColorfulList-Accent11"/>
              <w:numPr>
                <w:ilvl w:val="0"/>
                <w:numId w:val="1"/>
              </w:numPr>
              <w:spacing w:after="0" w:line="240" w:lineRule="auto"/>
              <w:rPr>
                <w:del w:id="63" w:author="Asad Rana" w:date="2013-05-04T15:12:00Z"/>
                <w:b/>
                <w:sz w:val="24"/>
                <w:szCs w:val="24"/>
                <w:u w:val="single"/>
              </w:rPr>
            </w:pPr>
            <w:del w:id="64" w:author="Asad Rana" w:date="2013-05-04T15:12:00Z">
              <w:r w:rsidDel="00F04AD1">
                <w:rPr>
                  <w:b/>
                  <w:color w:val="FFFFFF"/>
                  <w:sz w:val="24"/>
                  <w:szCs w:val="24"/>
                  <w:u w:val="single"/>
                </w:rPr>
                <w:delText>Test Phase Status:</w:delText>
              </w:r>
              <w:r w:rsidR="00960567" w:rsidDel="00F04AD1">
                <w:rPr>
                  <w:color w:val="FFFFFF"/>
                  <w:sz w:val="24"/>
                  <w:szCs w:val="24"/>
                </w:rPr>
                <w:delText xml:space="preserve"> </w:delText>
              </w:r>
              <w:r w:rsidDel="00F04AD1">
                <w:rPr>
                  <w:color w:val="FFFFFF"/>
                  <w:sz w:val="24"/>
                  <w:szCs w:val="24"/>
                </w:rPr>
                <w:delText>Planned</w:delText>
              </w:r>
            </w:del>
          </w:p>
          <w:p w14:paraId="4D11AE2E" w14:textId="77777777" w:rsidR="005E22A0" w:rsidRPr="000717CB" w:rsidDel="00F04AD1" w:rsidRDefault="004F4239" w:rsidP="00960567">
            <w:pPr>
              <w:pStyle w:val="ColorfulList-Accent11"/>
              <w:numPr>
                <w:ilvl w:val="0"/>
                <w:numId w:val="1"/>
              </w:numPr>
              <w:spacing w:after="0" w:line="240" w:lineRule="auto"/>
              <w:rPr>
                <w:del w:id="65" w:author="Asad Rana" w:date="2013-05-04T15:12:00Z"/>
                <w:b/>
                <w:u w:val="single"/>
              </w:rPr>
            </w:pPr>
            <w:del w:id="66" w:author="Asad Rana" w:date="2013-05-04T15:12:00Z">
              <w:r w:rsidRPr="000717CB" w:rsidDel="00F04AD1">
                <w:rPr>
                  <w:b/>
                  <w:color w:val="FFFFFF"/>
                  <w:sz w:val="24"/>
                  <w:szCs w:val="24"/>
                  <w:u w:val="single"/>
                </w:rPr>
                <w:delText>Frequency:</w:delText>
              </w:r>
              <w:r w:rsidRPr="00B612D8" w:rsidDel="00F04AD1">
                <w:rPr>
                  <w:color w:val="FFFFFF"/>
                  <w:sz w:val="24"/>
                  <w:szCs w:val="24"/>
                </w:rPr>
                <w:delText xml:space="preserve"> </w:delText>
              </w:r>
              <w:r w:rsidR="00960567" w:rsidDel="00F04AD1">
                <w:rPr>
                  <w:color w:val="FFFFFF"/>
                  <w:sz w:val="24"/>
                  <w:szCs w:val="24"/>
                </w:rPr>
                <w:delText>Weekly</w:delText>
              </w:r>
            </w:del>
          </w:p>
        </w:tc>
      </w:tr>
      <w:tr w:rsidR="00784C5C" w:rsidRPr="000717CB" w:rsidDel="00F04AD1" w14:paraId="3C18B909" w14:textId="77777777" w:rsidTr="000717CB">
        <w:trPr>
          <w:del w:id="67" w:author="Asad Rana" w:date="2013-05-04T15:12:00Z"/>
        </w:trPr>
        <w:tc>
          <w:tcPr>
            <w:tcW w:w="9576" w:type="dxa"/>
            <w:shd w:val="clear" w:color="auto" w:fill="595959"/>
          </w:tcPr>
          <w:p w14:paraId="422173A9" w14:textId="77777777" w:rsidR="00784C5C" w:rsidRPr="00375876" w:rsidDel="00F04AD1" w:rsidRDefault="00821844" w:rsidP="000717CB">
            <w:pPr>
              <w:spacing w:after="0" w:line="240" w:lineRule="auto"/>
              <w:rPr>
                <w:del w:id="68" w:author="Asad Rana" w:date="2013-05-04T15:12:00Z"/>
                <w:rStyle w:val="IntenseReference1"/>
                <w:color w:val="9BBB59"/>
                <w:sz w:val="28"/>
              </w:rPr>
            </w:pPr>
            <w:del w:id="69" w:author="Asad Rana" w:date="2013-05-04T15:12:00Z">
              <w:r w:rsidRPr="00375876" w:rsidDel="00F04AD1">
                <w:rPr>
                  <w:rStyle w:val="IntenseReference1"/>
                  <w:color w:val="9BBB59"/>
                  <w:sz w:val="28"/>
                </w:rPr>
                <w:delText>Pre-conditions:</w:delText>
              </w:r>
            </w:del>
          </w:p>
          <w:p w14:paraId="185EFFDA" w14:textId="77777777" w:rsidR="00521791" w:rsidRPr="00960567" w:rsidDel="00F04AD1" w:rsidRDefault="008D48EF" w:rsidP="000717CB">
            <w:pPr>
              <w:pStyle w:val="ColorfulList-Accent11"/>
              <w:numPr>
                <w:ilvl w:val="0"/>
                <w:numId w:val="2"/>
              </w:numPr>
              <w:spacing w:after="0" w:line="240" w:lineRule="auto"/>
              <w:rPr>
                <w:del w:id="70" w:author="Asad Rana" w:date="2013-05-04T15:12:00Z"/>
              </w:rPr>
            </w:pPr>
            <w:ins w:id="71" w:author="Jon" w:date="2013-04-23T21:16:00Z">
              <w:del w:id="72" w:author="Asad Rana" w:date="2013-05-04T15:12:00Z">
                <w:r w:rsidDel="00F04AD1">
                  <w:rPr>
                    <w:color w:val="FFFFFF"/>
                    <w:sz w:val="24"/>
                  </w:rPr>
                  <w:delText>User is logged in</w:delText>
                </w:r>
              </w:del>
            </w:ins>
            <w:del w:id="73" w:author="Asad Rana" w:date="2013-05-04T15:12:00Z">
              <w:r w:rsidR="00960567" w:rsidDel="00F04AD1">
                <w:rPr>
                  <w:color w:val="FFFFFF"/>
                  <w:sz w:val="24"/>
                </w:rPr>
                <w:delText>User is able to modify their wine inventory and their wish list</w:delText>
              </w:r>
            </w:del>
          </w:p>
          <w:p w14:paraId="0F89FF6D" w14:textId="77777777" w:rsidR="00960567" w:rsidRPr="000717CB" w:rsidDel="00F04AD1" w:rsidRDefault="00960567" w:rsidP="008D48EF">
            <w:pPr>
              <w:pStyle w:val="ColorfulList-Accent11"/>
              <w:numPr>
                <w:ilvl w:val="0"/>
                <w:numId w:val="2"/>
              </w:numPr>
              <w:spacing w:after="0" w:line="240" w:lineRule="auto"/>
              <w:rPr>
                <w:del w:id="74" w:author="Asad Rana" w:date="2013-05-04T15:12:00Z"/>
              </w:rPr>
            </w:pPr>
            <w:del w:id="75" w:author="Asad Rana" w:date="2013-05-04T15:12:00Z">
              <w:r w:rsidRPr="008D48EF" w:rsidDel="00F04AD1">
                <w:rPr>
                  <w:color w:val="FFFFFF"/>
                  <w:sz w:val="24"/>
                </w:rPr>
                <w:delText>Personal wine inventory and wish list for the user is already stored in the application’s database</w:delText>
              </w:r>
            </w:del>
          </w:p>
        </w:tc>
      </w:tr>
      <w:tr w:rsidR="00784C5C" w:rsidRPr="000717CB" w:rsidDel="00F04AD1" w14:paraId="3B52A30D" w14:textId="77777777" w:rsidTr="000717CB">
        <w:trPr>
          <w:del w:id="76" w:author="Asad Rana" w:date="2013-05-04T15:12:00Z"/>
        </w:trPr>
        <w:tc>
          <w:tcPr>
            <w:tcW w:w="9576" w:type="dxa"/>
            <w:shd w:val="clear" w:color="auto" w:fill="6D6D6D"/>
          </w:tcPr>
          <w:p w14:paraId="1B7F7034" w14:textId="77777777" w:rsidR="00784C5C" w:rsidRPr="00375876" w:rsidDel="00F04AD1" w:rsidRDefault="00821844" w:rsidP="000717CB">
            <w:pPr>
              <w:spacing w:after="0" w:line="240" w:lineRule="auto"/>
              <w:rPr>
                <w:del w:id="77" w:author="Asad Rana" w:date="2013-05-04T15:12:00Z"/>
                <w:rStyle w:val="IntenseReference1"/>
                <w:color w:val="9BBB59"/>
                <w:sz w:val="28"/>
              </w:rPr>
            </w:pPr>
            <w:del w:id="78" w:author="Asad Rana" w:date="2013-05-04T15:12:00Z">
              <w:r w:rsidRPr="00375876" w:rsidDel="00F04AD1">
                <w:rPr>
                  <w:rStyle w:val="IntenseReference1"/>
                  <w:color w:val="9BBB59"/>
                  <w:sz w:val="28"/>
                </w:rPr>
                <w:delText>Post-conditions:</w:delText>
              </w:r>
            </w:del>
          </w:p>
          <w:p w14:paraId="03003DE1" w14:textId="77777777" w:rsidR="004F4239" w:rsidRPr="000717CB" w:rsidDel="00F04AD1" w:rsidRDefault="00960567" w:rsidP="008D48EF">
            <w:pPr>
              <w:pStyle w:val="ColorfulList-Accent11"/>
              <w:numPr>
                <w:ilvl w:val="0"/>
                <w:numId w:val="3"/>
              </w:numPr>
              <w:spacing w:after="0" w:line="240" w:lineRule="auto"/>
              <w:rPr>
                <w:del w:id="79" w:author="Asad Rana" w:date="2013-05-04T15:12:00Z"/>
              </w:rPr>
            </w:pPr>
            <w:del w:id="80" w:author="Asad Rana" w:date="2013-05-04T15:12:00Z">
              <w:r w:rsidDel="00F04AD1">
                <w:rPr>
                  <w:color w:val="FFFFFF"/>
                  <w:sz w:val="24"/>
                </w:rPr>
                <w:delText>Wine inventory and wish list for the user is updated</w:delText>
              </w:r>
            </w:del>
            <w:ins w:id="81" w:author="Jon" w:date="2013-04-23T21:16:00Z">
              <w:del w:id="82" w:author="Asad Rana" w:date="2013-05-04T15:12:00Z">
                <w:r w:rsidR="008D48EF" w:rsidDel="00F04AD1">
                  <w:rPr>
                    <w:color w:val="FFFFFF"/>
                    <w:sz w:val="24"/>
                  </w:rPr>
                  <w:delText>.</w:delText>
                </w:r>
              </w:del>
            </w:ins>
            <w:del w:id="83" w:author="Asad Rana" w:date="2013-05-04T15:12:00Z">
              <w:r w:rsidDel="00F04AD1">
                <w:rPr>
                  <w:color w:val="FFFFFF"/>
                  <w:sz w:val="24"/>
                </w:rPr>
                <w:delText xml:space="preserve"> according to their needs in the present.</w:delText>
              </w:r>
            </w:del>
          </w:p>
        </w:tc>
      </w:tr>
      <w:tr w:rsidR="00784C5C" w:rsidRPr="000717CB" w:rsidDel="00F04AD1" w14:paraId="50629945" w14:textId="77777777" w:rsidTr="000717CB">
        <w:trPr>
          <w:del w:id="84" w:author="Asad Rana" w:date="2013-05-04T15:12:00Z"/>
        </w:trPr>
        <w:tc>
          <w:tcPr>
            <w:tcW w:w="9576" w:type="dxa"/>
            <w:shd w:val="clear" w:color="auto" w:fill="595959"/>
          </w:tcPr>
          <w:p w14:paraId="6C45FA0C" w14:textId="77777777" w:rsidR="000717CB" w:rsidRPr="00375876" w:rsidDel="00F04AD1" w:rsidRDefault="00821844" w:rsidP="000717CB">
            <w:pPr>
              <w:spacing w:after="0" w:line="240" w:lineRule="auto"/>
              <w:rPr>
                <w:del w:id="85" w:author="Asad Rana" w:date="2013-05-04T15:12:00Z"/>
                <w:rStyle w:val="IntenseReference1"/>
                <w:color w:val="9BBB59"/>
                <w:sz w:val="28"/>
              </w:rPr>
            </w:pPr>
            <w:del w:id="86" w:author="Asad Rana" w:date="2013-05-04T15:12:00Z">
              <w:r w:rsidRPr="00375876" w:rsidDel="00F04AD1">
                <w:rPr>
                  <w:rStyle w:val="IntenseReference1"/>
                  <w:color w:val="9BBB59"/>
                  <w:sz w:val="28"/>
                </w:rPr>
                <w:delText>Trigger:</w:delText>
              </w:r>
            </w:del>
          </w:p>
          <w:p w14:paraId="53968469" w14:textId="77777777" w:rsidR="00521791" w:rsidRPr="000717CB" w:rsidDel="00F04AD1" w:rsidRDefault="00960567" w:rsidP="000717CB">
            <w:pPr>
              <w:pStyle w:val="ColorfulList-Accent11"/>
              <w:numPr>
                <w:ilvl w:val="0"/>
                <w:numId w:val="4"/>
              </w:numPr>
              <w:spacing w:after="0" w:line="240" w:lineRule="auto"/>
              <w:rPr>
                <w:del w:id="87" w:author="Asad Rana" w:date="2013-05-04T15:12:00Z"/>
              </w:rPr>
            </w:pPr>
            <w:del w:id="88" w:author="Asad Rana" w:date="2013-05-04T15:12:00Z">
              <w:r w:rsidDel="00F04AD1">
                <w:rPr>
                  <w:color w:val="FFFFFF"/>
                  <w:sz w:val="24"/>
                </w:rPr>
                <w:delText>Clicking on “Inventory” on the application’s home screen</w:delText>
              </w:r>
            </w:del>
            <w:ins w:id="89" w:author="Jon" w:date="2013-04-24T12:35:00Z">
              <w:del w:id="90" w:author="Asad Rana" w:date="2013-05-04T15:12:00Z">
                <w:r w:rsidR="0017080B" w:rsidDel="00F04AD1">
                  <w:rPr>
                    <w:color w:val="FFFFFF"/>
                    <w:sz w:val="24"/>
                  </w:rPr>
                  <w:delText>.</w:delText>
                </w:r>
              </w:del>
            </w:ins>
          </w:p>
        </w:tc>
      </w:tr>
      <w:tr w:rsidR="00784C5C" w:rsidRPr="000717CB" w:rsidDel="00F04AD1" w14:paraId="4DBBF5A4" w14:textId="77777777" w:rsidTr="000717CB">
        <w:trPr>
          <w:del w:id="91" w:author="Asad Rana" w:date="2013-05-04T15:12:00Z"/>
        </w:trPr>
        <w:tc>
          <w:tcPr>
            <w:tcW w:w="9576" w:type="dxa"/>
            <w:shd w:val="clear" w:color="auto" w:fill="6D6D6D"/>
          </w:tcPr>
          <w:p w14:paraId="719EBFD5" w14:textId="77777777" w:rsidR="00784C5C" w:rsidRPr="00375876" w:rsidDel="00F04AD1" w:rsidRDefault="00821844" w:rsidP="000717CB">
            <w:pPr>
              <w:spacing w:after="0" w:line="240" w:lineRule="auto"/>
              <w:rPr>
                <w:del w:id="92" w:author="Asad Rana" w:date="2013-05-04T15:12:00Z"/>
                <w:rStyle w:val="IntenseReference1"/>
                <w:color w:val="9BBB59"/>
                <w:sz w:val="28"/>
              </w:rPr>
            </w:pPr>
            <w:del w:id="93" w:author="Asad Rana" w:date="2013-05-04T15:12:00Z">
              <w:r w:rsidRPr="00375876" w:rsidDel="00F04AD1">
                <w:rPr>
                  <w:rStyle w:val="IntenseReference1"/>
                  <w:color w:val="9BBB59"/>
                  <w:sz w:val="28"/>
                </w:rPr>
                <w:delText>Workflow:</w:delText>
              </w:r>
            </w:del>
          </w:p>
          <w:p w14:paraId="7232516D" w14:textId="77777777" w:rsidR="00521791" w:rsidRPr="00960567" w:rsidDel="00F04AD1" w:rsidRDefault="0017080B" w:rsidP="000717CB">
            <w:pPr>
              <w:pStyle w:val="ColorfulList-Accent11"/>
              <w:numPr>
                <w:ilvl w:val="0"/>
                <w:numId w:val="5"/>
              </w:numPr>
              <w:spacing w:after="0" w:line="240" w:lineRule="auto"/>
              <w:rPr>
                <w:del w:id="94" w:author="Asad Rana" w:date="2013-05-04T15:12:00Z"/>
              </w:rPr>
            </w:pPr>
            <w:ins w:id="95" w:author="Jon" w:date="2013-04-24T12:28:00Z">
              <w:del w:id="96" w:author="Asad Rana" w:date="2013-05-04T15:12:00Z">
                <w:r w:rsidDel="00F04AD1">
                  <w:rPr>
                    <w:color w:val="FFFFFF"/>
                    <w:sz w:val="24"/>
                  </w:rPr>
                  <w:delText xml:space="preserve">The </w:delText>
                </w:r>
              </w:del>
            </w:ins>
            <w:del w:id="97" w:author="Asad Rana" w:date="2013-05-04T15:12:00Z">
              <w:r w:rsidR="00960567" w:rsidDel="00F04AD1">
                <w:rPr>
                  <w:color w:val="FFFFFF"/>
                  <w:sz w:val="24"/>
                </w:rPr>
                <w:delText xml:space="preserve">User </w:delText>
              </w:r>
            </w:del>
            <w:ins w:id="98" w:author="Jon" w:date="2013-04-24T12:29:00Z">
              <w:del w:id="99" w:author="Asad Rana" w:date="2013-05-04T15:12:00Z">
                <w:r w:rsidDel="00F04AD1">
                  <w:rPr>
                    <w:color w:val="FFFFFF"/>
                    <w:sz w:val="24"/>
                  </w:rPr>
                  <w:delText>shall be</w:delText>
                </w:r>
              </w:del>
            </w:ins>
            <w:del w:id="100" w:author="Asad Rana" w:date="2013-05-04T15:12:00Z">
              <w:r w:rsidR="00960567" w:rsidDel="00F04AD1">
                <w:rPr>
                  <w:color w:val="FFFFFF"/>
                  <w:sz w:val="24"/>
                </w:rPr>
                <w:delText>is at the application’s</w:delText>
              </w:r>
            </w:del>
            <w:ins w:id="101" w:author="Jon" w:date="2013-04-24T12:29:00Z">
              <w:del w:id="102" w:author="Asad Rana" w:date="2013-05-04T15:12:00Z">
                <w:r w:rsidDel="00F04AD1">
                  <w:rPr>
                    <w:color w:val="FFFFFF"/>
                    <w:sz w:val="24"/>
                  </w:rPr>
                  <w:delText xml:space="preserve"> the</w:delText>
                </w:r>
              </w:del>
            </w:ins>
            <w:del w:id="103" w:author="Asad Rana" w:date="2013-05-04T15:12:00Z">
              <w:r w:rsidR="00960567" w:rsidDel="00F04AD1">
                <w:rPr>
                  <w:color w:val="FFFFFF"/>
                  <w:sz w:val="24"/>
                </w:rPr>
                <w:delText xml:space="preserve"> home screen</w:delText>
              </w:r>
            </w:del>
            <w:ins w:id="104" w:author="Jon" w:date="2013-04-24T12:35:00Z">
              <w:del w:id="105" w:author="Asad Rana" w:date="2013-05-04T15:12:00Z">
                <w:r w:rsidDel="00F04AD1">
                  <w:rPr>
                    <w:color w:val="FFFFFF"/>
                    <w:sz w:val="24"/>
                  </w:rPr>
                  <w:delText>.</w:delText>
                </w:r>
              </w:del>
            </w:ins>
          </w:p>
          <w:p w14:paraId="0F6AB6F7" w14:textId="77777777" w:rsidR="00960567" w:rsidRPr="00960567" w:rsidDel="00F04AD1" w:rsidRDefault="0017080B" w:rsidP="000717CB">
            <w:pPr>
              <w:pStyle w:val="ColorfulList-Accent11"/>
              <w:numPr>
                <w:ilvl w:val="0"/>
                <w:numId w:val="5"/>
              </w:numPr>
              <w:spacing w:after="0" w:line="240" w:lineRule="auto"/>
              <w:rPr>
                <w:del w:id="106" w:author="Asad Rana" w:date="2013-05-04T15:12:00Z"/>
              </w:rPr>
            </w:pPr>
            <w:ins w:id="107" w:author="Jon" w:date="2013-04-24T12:29:00Z">
              <w:del w:id="108" w:author="Asad Rana" w:date="2013-05-04T15:12:00Z">
                <w:r w:rsidDel="00F04AD1">
                  <w:rPr>
                    <w:color w:val="FFFFFF"/>
                    <w:sz w:val="24"/>
                  </w:rPr>
                  <w:delText xml:space="preserve">The </w:delText>
                </w:r>
              </w:del>
            </w:ins>
            <w:del w:id="109" w:author="Asad Rana" w:date="2013-05-04T15:12:00Z">
              <w:r w:rsidR="00960567" w:rsidDel="00F04AD1">
                <w:rPr>
                  <w:color w:val="FFFFFF"/>
                  <w:sz w:val="24"/>
                </w:rPr>
                <w:delText>User shall select “Inventory”</w:delText>
              </w:r>
            </w:del>
            <w:ins w:id="110" w:author="Jon" w:date="2013-04-24T12:35:00Z">
              <w:del w:id="111" w:author="Asad Rana" w:date="2013-05-04T15:12:00Z">
                <w:r w:rsidDel="00F04AD1">
                  <w:rPr>
                    <w:color w:val="FFFFFF"/>
                    <w:sz w:val="24"/>
                  </w:rPr>
                  <w:delText>.</w:delText>
                </w:r>
              </w:del>
            </w:ins>
          </w:p>
          <w:p w14:paraId="0BF9D8A8" w14:textId="77777777" w:rsidR="00960567" w:rsidRPr="00960567" w:rsidDel="00F04AD1" w:rsidRDefault="0017080B" w:rsidP="000717CB">
            <w:pPr>
              <w:pStyle w:val="ColorfulList-Accent11"/>
              <w:numPr>
                <w:ilvl w:val="0"/>
                <w:numId w:val="5"/>
              </w:numPr>
              <w:spacing w:after="0" w:line="240" w:lineRule="auto"/>
              <w:rPr>
                <w:del w:id="112" w:author="Asad Rana" w:date="2013-05-04T15:12:00Z"/>
              </w:rPr>
            </w:pPr>
            <w:ins w:id="113" w:author="Jon" w:date="2013-04-24T12:29:00Z">
              <w:del w:id="114" w:author="Asad Rana" w:date="2013-05-04T15:12:00Z">
                <w:r w:rsidDel="00F04AD1">
                  <w:rPr>
                    <w:color w:val="FFFFFF"/>
                    <w:sz w:val="24"/>
                  </w:rPr>
                  <w:delText xml:space="preserve">The </w:delText>
                </w:r>
              </w:del>
            </w:ins>
            <w:del w:id="115" w:author="Asad Rana" w:date="2013-05-04T15:12:00Z">
              <w:r w:rsidR="00960567" w:rsidDel="00F04AD1">
                <w:rPr>
                  <w:color w:val="FFFFFF"/>
                  <w:sz w:val="24"/>
                </w:rPr>
                <w:delText>System shall display the user’s inventory information in thumbnail format with price, name, winery, rating, and year.</w:delText>
              </w:r>
            </w:del>
          </w:p>
          <w:p w14:paraId="0AF95DFB" w14:textId="77777777" w:rsidR="00960567" w:rsidRPr="00960567" w:rsidDel="00F04AD1" w:rsidRDefault="0017080B" w:rsidP="000717CB">
            <w:pPr>
              <w:pStyle w:val="ColorfulList-Accent11"/>
              <w:numPr>
                <w:ilvl w:val="0"/>
                <w:numId w:val="5"/>
              </w:numPr>
              <w:spacing w:after="0" w:line="240" w:lineRule="auto"/>
              <w:rPr>
                <w:del w:id="116" w:author="Asad Rana" w:date="2013-05-04T15:12:00Z"/>
              </w:rPr>
            </w:pPr>
            <w:ins w:id="117" w:author="Jon" w:date="2013-04-24T12:29:00Z">
              <w:del w:id="118" w:author="Asad Rana" w:date="2013-05-04T15:12:00Z">
                <w:r w:rsidDel="00F04AD1">
                  <w:rPr>
                    <w:color w:val="FFFFFF"/>
                    <w:sz w:val="24"/>
                  </w:rPr>
                  <w:delText xml:space="preserve">The </w:delText>
                </w:r>
              </w:del>
            </w:ins>
            <w:del w:id="119" w:author="Asad Rana" w:date="2013-05-04T15:12:00Z">
              <w:r w:rsidR="00960567" w:rsidDel="00F04AD1">
                <w:rPr>
                  <w:color w:val="FFFFFF"/>
                  <w:sz w:val="24"/>
                </w:rPr>
                <w:delText>User shall update the inventory list by selecting “Add” or “Remove”</w:delText>
              </w:r>
            </w:del>
            <w:ins w:id="120" w:author="Jon" w:date="2013-04-24T12:35:00Z">
              <w:del w:id="121" w:author="Asad Rana" w:date="2013-05-04T15:12:00Z">
                <w:r w:rsidDel="00F04AD1">
                  <w:rPr>
                    <w:color w:val="FFFFFF"/>
                    <w:sz w:val="24"/>
                  </w:rPr>
                  <w:delText>.</w:delText>
                </w:r>
              </w:del>
            </w:ins>
          </w:p>
          <w:p w14:paraId="1B971B76" w14:textId="77777777" w:rsidR="00960567" w:rsidRPr="00960567" w:rsidDel="00F04AD1" w:rsidRDefault="0017080B" w:rsidP="000717CB">
            <w:pPr>
              <w:pStyle w:val="ColorfulList-Accent11"/>
              <w:numPr>
                <w:ilvl w:val="0"/>
                <w:numId w:val="5"/>
              </w:numPr>
              <w:spacing w:after="0" w:line="240" w:lineRule="auto"/>
              <w:rPr>
                <w:del w:id="122" w:author="Asad Rana" w:date="2013-05-04T15:12:00Z"/>
              </w:rPr>
            </w:pPr>
            <w:ins w:id="123" w:author="Jon" w:date="2013-04-24T12:29:00Z">
              <w:del w:id="124" w:author="Asad Rana" w:date="2013-05-04T15:12:00Z">
                <w:r w:rsidDel="00F04AD1">
                  <w:rPr>
                    <w:color w:val="FFFFFF"/>
                    <w:sz w:val="24"/>
                  </w:rPr>
                  <w:delText xml:space="preserve">The </w:delText>
                </w:r>
              </w:del>
            </w:ins>
            <w:del w:id="125" w:author="Asad Rana" w:date="2013-05-04T15:12:00Z">
              <w:r w:rsidR="00960567" w:rsidDel="00F04AD1">
                <w:rPr>
                  <w:color w:val="FFFFFF"/>
                  <w:sz w:val="24"/>
                </w:rPr>
                <w:delText xml:space="preserve">User </w:delText>
              </w:r>
            </w:del>
            <w:ins w:id="126" w:author="Jon" w:date="2013-04-24T12:29:00Z">
              <w:del w:id="127" w:author="Asad Rana" w:date="2013-05-04T15:12:00Z">
                <w:r w:rsidDel="00F04AD1">
                  <w:rPr>
                    <w:color w:val="FFFFFF"/>
                    <w:sz w:val="24"/>
                  </w:rPr>
                  <w:delText xml:space="preserve">shall </w:delText>
                </w:r>
              </w:del>
            </w:ins>
            <w:del w:id="128" w:author="Asad Rana" w:date="2013-05-04T15:12:00Z">
              <w:r w:rsidR="00960567" w:rsidDel="00F04AD1">
                <w:rPr>
                  <w:color w:val="FFFFFF"/>
                  <w:sz w:val="24"/>
                </w:rPr>
                <w:delText>select “Add” will take the user to a add page.</w:delText>
              </w:r>
            </w:del>
          </w:p>
          <w:p w14:paraId="0F0536F7" w14:textId="77777777" w:rsidR="00960567" w:rsidRPr="00960567" w:rsidDel="00F04AD1" w:rsidRDefault="0017080B" w:rsidP="000717CB">
            <w:pPr>
              <w:pStyle w:val="ColorfulList-Accent11"/>
              <w:numPr>
                <w:ilvl w:val="0"/>
                <w:numId w:val="5"/>
              </w:numPr>
              <w:spacing w:after="0" w:line="240" w:lineRule="auto"/>
              <w:rPr>
                <w:del w:id="129" w:author="Asad Rana" w:date="2013-05-04T15:12:00Z"/>
              </w:rPr>
            </w:pPr>
            <w:ins w:id="130" w:author="Jon" w:date="2013-04-24T12:29:00Z">
              <w:del w:id="131" w:author="Asad Rana" w:date="2013-05-04T15:12:00Z">
                <w:r w:rsidDel="00F04AD1">
                  <w:rPr>
                    <w:color w:val="FFFFFF"/>
                    <w:sz w:val="24"/>
                  </w:rPr>
                  <w:delText xml:space="preserve">The </w:delText>
                </w:r>
              </w:del>
            </w:ins>
            <w:ins w:id="132" w:author="Jon" w:date="2013-04-24T12:31:00Z">
              <w:del w:id="133" w:author="Asad Rana" w:date="2013-05-04T15:12:00Z">
                <w:r w:rsidDel="00F04AD1">
                  <w:rPr>
                    <w:color w:val="FFFFFF"/>
                    <w:sz w:val="24"/>
                  </w:rPr>
                  <w:delText>System shall display a blank form that the user can input information such as</w:delText>
                </w:r>
              </w:del>
            </w:ins>
            <w:ins w:id="134" w:author="Jon" w:date="2013-04-24T12:30:00Z">
              <w:del w:id="135" w:author="Asad Rana" w:date="2013-05-04T15:12:00Z">
                <w:r w:rsidDel="00F04AD1">
                  <w:rPr>
                    <w:color w:val="FFFFFF"/>
                    <w:sz w:val="24"/>
                  </w:rPr>
                  <w:delText xml:space="preserve"> a</w:delText>
                </w:r>
              </w:del>
            </w:ins>
            <w:del w:id="136" w:author="Asad Rana" w:date="2013-05-04T15:12:00Z">
              <w:r w:rsidR="00960567" w:rsidDel="00F04AD1">
                <w:rPr>
                  <w:color w:val="FFFFFF"/>
                  <w:sz w:val="24"/>
                </w:rPr>
                <w:delText>Add page shall include option to take picture, use online picture</w:delText>
              </w:r>
            </w:del>
            <w:ins w:id="137" w:author="Jon" w:date="2013-04-24T12:30:00Z">
              <w:del w:id="138" w:author="Asad Rana" w:date="2013-05-04T15:12:00Z">
                <w:r w:rsidDel="00F04AD1">
                  <w:rPr>
                    <w:color w:val="FFFFFF"/>
                    <w:sz w:val="24"/>
                  </w:rPr>
                  <w:delText xml:space="preserve"> (online or on phone)</w:delText>
                </w:r>
              </w:del>
            </w:ins>
            <w:del w:id="139" w:author="Asad Rana" w:date="2013-05-04T15:12:00Z">
              <w:r w:rsidR="00960567" w:rsidDel="00F04AD1">
                <w:rPr>
                  <w:color w:val="FFFFFF"/>
                  <w:sz w:val="24"/>
                </w:rPr>
                <w:delText xml:space="preserve">, </w:delText>
              </w:r>
            </w:del>
            <w:ins w:id="140" w:author="Jon" w:date="2013-04-24T12:30:00Z">
              <w:del w:id="141" w:author="Asad Rana" w:date="2013-05-04T15:12:00Z">
                <w:r w:rsidDel="00F04AD1">
                  <w:rPr>
                    <w:color w:val="FFFFFF"/>
                    <w:sz w:val="24"/>
                  </w:rPr>
                  <w:delText xml:space="preserve">the </w:delText>
                </w:r>
              </w:del>
            </w:ins>
            <w:del w:id="142" w:author="Asad Rana" w:date="2013-05-04T15:12:00Z">
              <w:r w:rsidR="00960567" w:rsidDel="00F04AD1">
                <w:rPr>
                  <w:color w:val="FFFFFF"/>
                  <w:sz w:val="24"/>
                </w:rPr>
                <w:delText>add name of the wine, the year of the wine, the name of the winery, the price of the wine, the location of the wine in the house,  and side notes.</w:delText>
              </w:r>
            </w:del>
          </w:p>
          <w:p w14:paraId="561A64F1" w14:textId="77777777" w:rsidR="00960567" w:rsidRPr="00960567" w:rsidDel="00F04AD1" w:rsidRDefault="0017080B" w:rsidP="000717CB">
            <w:pPr>
              <w:pStyle w:val="ColorfulList-Accent11"/>
              <w:numPr>
                <w:ilvl w:val="0"/>
                <w:numId w:val="5"/>
              </w:numPr>
              <w:spacing w:after="0" w:line="240" w:lineRule="auto"/>
              <w:rPr>
                <w:del w:id="143" w:author="Asad Rana" w:date="2013-05-04T15:12:00Z"/>
              </w:rPr>
            </w:pPr>
            <w:ins w:id="144" w:author="Jon" w:date="2013-04-24T12:30:00Z">
              <w:del w:id="145" w:author="Asad Rana" w:date="2013-05-04T15:12:00Z">
                <w:r w:rsidDel="00F04AD1">
                  <w:rPr>
                    <w:color w:val="FFFFFF"/>
                    <w:sz w:val="24"/>
                  </w:rPr>
                  <w:delText xml:space="preserve">The </w:delText>
                </w:r>
              </w:del>
            </w:ins>
            <w:del w:id="146" w:author="Asad Rana" w:date="2013-05-04T15:12:00Z">
              <w:r w:rsidR="00960567" w:rsidDel="00F04AD1">
                <w:rPr>
                  <w:color w:val="FFFFFF"/>
                  <w:sz w:val="24"/>
                </w:rPr>
                <w:delText xml:space="preserve">User shall update the value </w:delText>
              </w:r>
            </w:del>
            <w:ins w:id="147" w:author="Jon" w:date="2013-04-24T12:33:00Z">
              <w:del w:id="148" w:author="Asad Rana" w:date="2013-05-04T15:12:00Z">
                <w:r w:rsidDel="00F04AD1">
                  <w:rPr>
                    <w:color w:val="FFFFFF"/>
                    <w:sz w:val="24"/>
                  </w:rPr>
                  <w:delText xml:space="preserve">values </w:delText>
                </w:r>
              </w:del>
            </w:ins>
            <w:del w:id="149" w:author="Asad Rana" w:date="2013-05-04T15:12:00Z">
              <w:r w:rsidR="00960567" w:rsidDel="00F04AD1">
                <w:rPr>
                  <w:color w:val="FFFFFF"/>
                  <w:sz w:val="24"/>
                </w:rPr>
                <w:delText xml:space="preserve">by inputting the correct values </w:delText>
              </w:r>
            </w:del>
            <w:ins w:id="150" w:author="Jon" w:date="2013-04-24T12:32:00Z">
              <w:del w:id="151" w:author="Asad Rana" w:date="2013-05-04T15:12:00Z">
                <w:r w:rsidDel="00F04AD1">
                  <w:rPr>
                    <w:color w:val="FFFFFF"/>
                    <w:sz w:val="24"/>
                  </w:rPr>
                  <w:delText>valid input.</w:delText>
                </w:r>
              </w:del>
            </w:ins>
            <w:del w:id="152" w:author="Asad Rana" w:date="2013-05-04T15:12:00Z">
              <w:r w:rsidR="00960567" w:rsidDel="00F04AD1">
                <w:rPr>
                  <w:color w:val="FFFFFF"/>
                  <w:sz w:val="24"/>
                </w:rPr>
                <w:delText>in the corresponding categories</w:delText>
              </w:r>
            </w:del>
          </w:p>
          <w:p w14:paraId="4D9F48C4" w14:textId="77777777" w:rsidR="00960567" w:rsidRPr="00960567" w:rsidDel="00F04AD1" w:rsidRDefault="0017080B" w:rsidP="000717CB">
            <w:pPr>
              <w:pStyle w:val="ColorfulList-Accent11"/>
              <w:numPr>
                <w:ilvl w:val="0"/>
                <w:numId w:val="5"/>
              </w:numPr>
              <w:spacing w:after="0" w:line="240" w:lineRule="auto"/>
              <w:rPr>
                <w:del w:id="153" w:author="Asad Rana" w:date="2013-05-04T15:12:00Z"/>
              </w:rPr>
            </w:pPr>
            <w:ins w:id="154" w:author="Jon" w:date="2013-04-24T12:33:00Z">
              <w:del w:id="155" w:author="Asad Rana" w:date="2013-05-04T15:12:00Z">
                <w:r w:rsidDel="00F04AD1">
                  <w:rPr>
                    <w:color w:val="FFFFFF"/>
                    <w:sz w:val="24"/>
                  </w:rPr>
                  <w:delText xml:space="preserve">The </w:delText>
                </w:r>
              </w:del>
            </w:ins>
            <w:del w:id="156" w:author="Asad Rana" w:date="2013-05-04T15:12:00Z">
              <w:r w:rsidR="00960567" w:rsidDel="00F04AD1">
                <w:rPr>
                  <w:color w:val="FFFFFF"/>
                  <w:sz w:val="24"/>
                </w:rPr>
                <w:delText>User shall select “Confirm”</w:delText>
              </w:r>
            </w:del>
          </w:p>
          <w:p w14:paraId="72B77186" w14:textId="77777777" w:rsidR="00960567" w:rsidRPr="00960567" w:rsidDel="00F04AD1" w:rsidRDefault="0017080B" w:rsidP="000717CB">
            <w:pPr>
              <w:pStyle w:val="ColorfulList-Accent11"/>
              <w:numPr>
                <w:ilvl w:val="0"/>
                <w:numId w:val="5"/>
              </w:numPr>
              <w:spacing w:after="0" w:line="240" w:lineRule="auto"/>
              <w:rPr>
                <w:del w:id="157" w:author="Asad Rana" w:date="2013-05-04T15:12:00Z"/>
              </w:rPr>
            </w:pPr>
            <w:ins w:id="158" w:author="Jon" w:date="2013-04-24T12:33:00Z">
              <w:del w:id="159" w:author="Asad Rana" w:date="2013-05-04T15:12:00Z">
                <w:r w:rsidDel="00F04AD1">
                  <w:rPr>
                    <w:color w:val="FFFFFF"/>
                    <w:sz w:val="24"/>
                  </w:rPr>
                  <w:delText xml:space="preserve">The </w:delText>
                </w:r>
              </w:del>
            </w:ins>
            <w:del w:id="160" w:author="Asad Rana" w:date="2013-05-04T15:12:00Z">
              <w:r w:rsidR="00960567" w:rsidDel="00F04AD1">
                <w:rPr>
                  <w:color w:val="FFFFFF"/>
                  <w:sz w:val="24"/>
                </w:rPr>
                <w:delText>System shall store the updated values in the database</w:delText>
              </w:r>
            </w:del>
          </w:p>
          <w:p w14:paraId="028B1838" w14:textId="77777777" w:rsidR="00960567" w:rsidRPr="00E9611D" w:rsidDel="00F04AD1" w:rsidRDefault="00E9611D">
            <w:pPr>
              <w:pStyle w:val="ColorfulList-Accent11"/>
              <w:numPr>
                <w:ilvl w:val="0"/>
                <w:numId w:val="5"/>
              </w:numPr>
              <w:spacing w:after="0" w:line="240" w:lineRule="auto"/>
              <w:ind w:left="0"/>
              <w:rPr>
                <w:del w:id="161" w:author="Asad Rana" w:date="2013-05-04T15:12:00Z"/>
              </w:rPr>
              <w:pPrChange w:id="162" w:author="Jon" w:date="2013-04-24T12:12:00Z">
                <w:pPr>
                  <w:pStyle w:val="ColorfulList-Accent11"/>
                  <w:numPr>
                    <w:numId w:val="5"/>
                  </w:numPr>
                  <w:spacing w:after="0" w:line="240" w:lineRule="auto"/>
                  <w:ind w:hanging="360"/>
                </w:pPr>
              </w:pPrChange>
            </w:pPr>
            <w:del w:id="163" w:author="Asad Rana" w:date="2013-05-04T15:12:00Z">
              <w:r w:rsidRPr="004135DA" w:rsidDel="00F04AD1">
                <w:rPr>
                  <w:color w:val="FFFFFF"/>
                  <w:sz w:val="24"/>
                </w:rPr>
                <w:delText>User select “Remove” will prompt a message with “Yes” and “No” option.</w:delText>
              </w:r>
            </w:del>
          </w:p>
          <w:p w14:paraId="2D2CDD9C" w14:textId="77777777" w:rsidR="00E9611D" w:rsidRPr="00E9611D" w:rsidDel="00F04AD1" w:rsidRDefault="00E9611D">
            <w:pPr>
              <w:pStyle w:val="ColorfulList-Accent11"/>
              <w:spacing w:after="0" w:line="240" w:lineRule="auto"/>
              <w:ind w:left="0"/>
              <w:rPr>
                <w:del w:id="164" w:author="Asad Rana" w:date="2013-05-04T15:12:00Z"/>
              </w:rPr>
              <w:pPrChange w:id="165" w:author="Jon" w:date="2013-04-24T12:12:00Z">
                <w:pPr>
                  <w:pStyle w:val="ColorfulList-Accent11"/>
                  <w:numPr>
                    <w:numId w:val="5"/>
                  </w:numPr>
                  <w:spacing w:after="0" w:line="240" w:lineRule="auto"/>
                  <w:ind w:hanging="360"/>
                </w:pPr>
              </w:pPrChange>
            </w:pPr>
            <w:del w:id="166" w:author="Asad Rana" w:date="2013-05-04T15:12:00Z">
              <w:r w:rsidDel="00F04AD1">
                <w:rPr>
                  <w:color w:val="FFFFFF"/>
                  <w:sz w:val="24"/>
                </w:rPr>
                <w:delText>If User select “Yes”, system shall remove the item and update values in the database</w:delText>
              </w:r>
            </w:del>
          </w:p>
          <w:p w14:paraId="2D3E652B" w14:textId="77777777" w:rsidR="00E9611D" w:rsidRPr="000717CB" w:rsidDel="00F04AD1" w:rsidRDefault="00E9611D" w:rsidP="004135DA">
            <w:pPr>
              <w:pStyle w:val="ColorfulList-Accent11"/>
              <w:numPr>
                <w:ilvl w:val="0"/>
                <w:numId w:val="5"/>
              </w:numPr>
              <w:spacing w:after="0" w:line="240" w:lineRule="auto"/>
              <w:rPr>
                <w:del w:id="167" w:author="Asad Rana" w:date="2013-05-04T15:12:00Z"/>
              </w:rPr>
            </w:pPr>
            <w:del w:id="168" w:author="Asad Rana" w:date="2013-05-04T15:12:00Z">
              <w:r w:rsidDel="00F04AD1">
                <w:rPr>
                  <w:color w:val="FFFFFF"/>
                  <w:sz w:val="24"/>
                </w:rPr>
                <w:delText>If User select “No”, system shall cancel such action.</w:delText>
              </w:r>
            </w:del>
          </w:p>
        </w:tc>
      </w:tr>
      <w:tr w:rsidR="00784C5C" w:rsidRPr="000717CB" w:rsidDel="00F04AD1" w14:paraId="2936D774" w14:textId="77777777" w:rsidTr="000717CB">
        <w:trPr>
          <w:del w:id="169" w:author="Asad Rana" w:date="2013-05-04T15:12:00Z"/>
        </w:trPr>
        <w:tc>
          <w:tcPr>
            <w:tcW w:w="9576" w:type="dxa"/>
            <w:shd w:val="clear" w:color="auto" w:fill="595959"/>
          </w:tcPr>
          <w:p w14:paraId="3ECB784F" w14:textId="77777777" w:rsidR="00784C5C" w:rsidRPr="00375876" w:rsidDel="00F04AD1" w:rsidRDefault="00821844" w:rsidP="000717CB">
            <w:pPr>
              <w:spacing w:after="0" w:line="240" w:lineRule="auto"/>
              <w:rPr>
                <w:del w:id="170" w:author="Asad Rana" w:date="2013-05-04T15:12:00Z"/>
                <w:rStyle w:val="IntenseReference1"/>
                <w:color w:val="9BBB59"/>
                <w:sz w:val="28"/>
              </w:rPr>
            </w:pPr>
            <w:del w:id="171" w:author="Asad Rana" w:date="2013-05-04T15:12:00Z">
              <w:r w:rsidRPr="00375876" w:rsidDel="00F04AD1">
                <w:rPr>
                  <w:rStyle w:val="IntenseReference1"/>
                  <w:color w:val="9BBB59"/>
                  <w:sz w:val="28"/>
                </w:rPr>
                <w:delText>Alternate Paths:</w:delText>
              </w:r>
            </w:del>
          </w:p>
          <w:p w14:paraId="1ED33F79" w14:textId="77777777" w:rsidR="00521791" w:rsidRPr="000717CB" w:rsidDel="00F04AD1" w:rsidRDefault="00B612D8" w:rsidP="000717CB">
            <w:pPr>
              <w:pStyle w:val="ColorfulList-Accent11"/>
              <w:numPr>
                <w:ilvl w:val="0"/>
                <w:numId w:val="6"/>
              </w:numPr>
              <w:spacing w:after="0" w:line="240" w:lineRule="auto"/>
              <w:rPr>
                <w:del w:id="172" w:author="Asad Rana" w:date="2013-05-04T15:12:00Z"/>
              </w:rPr>
            </w:pPr>
            <w:del w:id="173" w:author="Asad Rana" w:date="2013-05-04T15:12:00Z">
              <w:r w:rsidDel="00F04AD1">
                <w:rPr>
                  <w:color w:val="FFFFFF"/>
                  <w:sz w:val="24"/>
                </w:rPr>
                <w:delText>N/A</w:delText>
              </w:r>
            </w:del>
          </w:p>
        </w:tc>
      </w:tr>
      <w:tr w:rsidR="00784C5C" w:rsidRPr="000717CB" w:rsidDel="00F04AD1" w14:paraId="713C41B6" w14:textId="77777777" w:rsidTr="000717CB">
        <w:trPr>
          <w:del w:id="174" w:author="Asad Rana" w:date="2013-05-04T15:12:00Z"/>
        </w:trPr>
        <w:tc>
          <w:tcPr>
            <w:tcW w:w="9576" w:type="dxa"/>
            <w:shd w:val="clear" w:color="auto" w:fill="6D6D6D"/>
          </w:tcPr>
          <w:p w14:paraId="37F45675" w14:textId="77777777" w:rsidR="00784C5C" w:rsidRPr="00375876" w:rsidDel="00F04AD1" w:rsidRDefault="00821844" w:rsidP="000717CB">
            <w:pPr>
              <w:spacing w:after="0" w:line="240" w:lineRule="auto"/>
              <w:rPr>
                <w:del w:id="175" w:author="Asad Rana" w:date="2013-05-04T15:12:00Z"/>
                <w:rStyle w:val="IntenseReference1"/>
                <w:color w:val="9BBB59"/>
                <w:sz w:val="28"/>
              </w:rPr>
            </w:pPr>
            <w:del w:id="176" w:author="Asad Rana" w:date="2013-05-04T15:12:00Z">
              <w:r w:rsidRPr="00375876" w:rsidDel="00F04AD1">
                <w:rPr>
                  <w:rStyle w:val="IntenseReference1"/>
                  <w:color w:val="9BBB59"/>
                  <w:sz w:val="28"/>
                </w:rPr>
                <w:delText>Options:</w:delText>
              </w:r>
            </w:del>
          </w:p>
          <w:p w14:paraId="33A58DC3" w14:textId="77777777" w:rsidR="00521791" w:rsidRPr="000717CB" w:rsidDel="00F04AD1" w:rsidRDefault="00E9611D" w:rsidP="000717CB">
            <w:pPr>
              <w:spacing w:after="0" w:line="240" w:lineRule="auto"/>
              <w:rPr>
                <w:del w:id="177" w:author="Asad Rana" w:date="2013-05-04T15:12:00Z"/>
              </w:rPr>
            </w:pPr>
            <w:del w:id="178" w:author="Asad Rana" w:date="2013-05-04T15:12:00Z">
              <w:r w:rsidDel="00F04AD1">
                <w:rPr>
                  <w:color w:val="FFFFFF"/>
                  <w:sz w:val="24"/>
                </w:rPr>
                <w:delText>N/A</w:delText>
              </w:r>
            </w:del>
          </w:p>
        </w:tc>
      </w:tr>
    </w:tbl>
    <w:p w14:paraId="2FB1D516" w14:textId="77777777" w:rsidR="00E33BA8" w:rsidDel="00F04AD1" w:rsidRDefault="00E33BA8" w:rsidP="00F04AD1">
      <w:pPr>
        <w:rPr>
          <w:del w:id="179" w:author="Asad Rana" w:date="2013-05-04T15:12:00Z"/>
          <w:rStyle w:val="Emphasis"/>
          <w:b/>
          <w:i w:val="0"/>
        </w:rPr>
        <w:pPrChange w:id="180" w:author="Asad Rana" w:date="2013-05-04T15:13:00Z">
          <w:pPr/>
        </w:pPrChange>
      </w:pPr>
    </w:p>
    <w:p w14:paraId="54486B1B" w14:textId="77777777" w:rsidR="00A42DF8" w:rsidDel="00F04AD1" w:rsidRDefault="00A42DF8" w:rsidP="00F04AD1">
      <w:pPr>
        <w:rPr>
          <w:del w:id="181" w:author="Asad Rana" w:date="2013-05-04T15:12:00Z"/>
          <w:rStyle w:val="Emphasis"/>
          <w:b/>
          <w:i w:val="0"/>
        </w:rPr>
        <w:pPrChange w:id="182" w:author="Asad Rana" w:date="2013-05-04T15:13:00Z">
          <w:pPr/>
        </w:pPrChange>
      </w:pPr>
    </w:p>
    <w:p w14:paraId="7941DAE6" w14:textId="77777777" w:rsidR="00A42DF8" w:rsidDel="00F04AD1" w:rsidRDefault="00A42DF8" w:rsidP="00F04AD1">
      <w:pPr>
        <w:rPr>
          <w:del w:id="183" w:author="Asad Rana" w:date="2013-05-04T15:12:00Z"/>
          <w:rStyle w:val="Emphasis"/>
          <w:b/>
          <w:i w:val="0"/>
        </w:rPr>
        <w:pPrChange w:id="184" w:author="Asad Rana" w:date="2013-05-04T15:13:00Z">
          <w:pPr/>
        </w:pPrChange>
      </w:pPr>
    </w:p>
    <w:p w14:paraId="6E779F90" w14:textId="77777777" w:rsidR="00A42DF8" w:rsidDel="00F04AD1" w:rsidRDefault="00A42DF8" w:rsidP="00F04AD1">
      <w:pPr>
        <w:rPr>
          <w:del w:id="185" w:author="Asad Rana" w:date="2013-05-04T15:12:00Z"/>
          <w:rStyle w:val="Emphasis"/>
          <w:b/>
          <w:i w:val="0"/>
        </w:rPr>
        <w:pPrChange w:id="186" w:author="Asad Rana" w:date="2013-05-04T15:13:00Z">
          <w:pPr/>
        </w:pPrChange>
      </w:pPr>
    </w:p>
    <w:p w14:paraId="7E315ACF" w14:textId="77777777" w:rsidR="00A42DF8" w:rsidDel="00F04AD1" w:rsidRDefault="00A42DF8" w:rsidP="00F04AD1">
      <w:pPr>
        <w:rPr>
          <w:del w:id="187" w:author="Asad Rana" w:date="2013-05-04T15:12:00Z"/>
          <w:rStyle w:val="Emphasis"/>
          <w:b/>
          <w:i w:val="0"/>
        </w:rPr>
        <w:pPrChange w:id="188" w:author="Asad Rana" w:date="2013-05-04T15:13:00Z">
          <w:pPr/>
        </w:pPrChange>
      </w:pPr>
    </w:p>
    <w:p w14:paraId="4675AF02" w14:textId="77777777" w:rsidR="00A42DF8" w:rsidDel="00F04AD1" w:rsidRDefault="00A42DF8" w:rsidP="00F04AD1">
      <w:pPr>
        <w:rPr>
          <w:del w:id="189" w:author="Asad Rana" w:date="2013-05-04T15:12:00Z"/>
          <w:rStyle w:val="Emphasis"/>
          <w:b/>
          <w:i w:val="0"/>
        </w:rPr>
        <w:pPrChange w:id="190" w:author="Asad Rana" w:date="2013-05-04T15:13:00Z">
          <w:pPr/>
        </w:pPrChange>
      </w:pPr>
    </w:p>
    <w:p w14:paraId="2BC7CAA7" w14:textId="77777777" w:rsidR="00A42DF8" w:rsidDel="00F04AD1" w:rsidRDefault="00A42DF8" w:rsidP="00F04AD1">
      <w:pPr>
        <w:rPr>
          <w:del w:id="191" w:author="Asad Rana" w:date="2013-05-04T15:12:00Z"/>
          <w:rStyle w:val="Emphasis"/>
          <w:b/>
          <w:i w:val="0"/>
        </w:rPr>
        <w:pPrChange w:id="192" w:author="Asad Rana" w:date="2013-05-04T15:13:00Z">
          <w:pPr/>
        </w:pPrChange>
      </w:pPr>
    </w:p>
    <w:p w14:paraId="2AB623DD" w14:textId="77777777" w:rsidR="00A42DF8" w:rsidDel="00F04AD1" w:rsidRDefault="00A42DF8" w:rsidP="00F04AD1">
      <w:pPr>
        <w:rPr>
          <w:del w:id="193" w:author="Asad Rana" w:date="2013-05-04T15:12:00Z"/>
          <w:rStyle w:val="Emphasis"/>
          <w:b/>
          <w:i w:val="0"/>
        </w:rPr>
        <w:pPrChange w:id="194" w:author="Asad Rana" w:date="2013-05-04T15:13:00Z">
          <w:pPr/>
        </w:pPrChange>
      </w:pPr>
    </w:p>
    <w:p w14:paraId="288A9BCB" w14:textId="77777777" w:rsidR="00A42DF8" w:rsidDel="00F04AD1" w:rsidRDefault="00A42DF8" w:rsidP="00F04AD1">
      <w:pPr>
        <w:rPr>
          <w:del w:id="195" w:author="Asad Rana" w:date="2013-05-04T15:12:00Z"/>
          <w:rStyle w:val="Emphasis"/>
          <w:b/>
          <w:i w:val="0"/>
        </w:rPr>
        <w:pPrChange w:id="196" w:author="Asad Rana" w:date="2013-05-04T15:13:00Z">
          <w:pPr/>
        </w:pPrChange>
      </w:pPr>
    </w:p>
    <w:p w14:paraId="688791A9" w14:textId="77777777" w:rsidR="00A42DF8" w:rsidDel="00F04AD1" w:rsidRDefault="00A42DF8" w:rsidP="00F04AD1">
      <w:pPr>
        <w:rPr>
          <w:del w:id="197" w:author="Asad Rana" w:date="2013-05-04T15:12:00Z"/>
          <w:rStyle w:val="Emphasis"/>
          <w:b/>
          <w:i w:val="0"/>
        </w:rPr>
        <w:pPrChange w:id="198" w:author="Asad Rana" w:date="2013-05-04T15:13:00Z">
          <w:pPr/>
        </w:pPrChange>
      </w:pPr>
    </w:p>
    <w:p w14:paraId="33EBF535" w14:textId="77777777" w:rsidR="00A42DF8" w:rsidDel="00F04AD1" w:rsidRDefault="00A42DF8" w:rsidP="00F04AD1">
      <w:pPr>
        <w:rPr>
          <w:del w:id="199" w:author="Asad Rana" w:date="2013-05-04T15:12:00Z"/>
          <w:rStyle w:val="Emphasis"/>
          <w:b/>
          <w:i w:val="0"/>
        </w:rPr>
        <w:pPrChange w:id="200" w:author="Asad Rana" w:date="2013-05-04T15:13:00Z">
          <w:pPr/>
        </w:pPrChange>
      </w:pPr>
    </w:p>
    <w:p w14:paraId="7E2AD2E8" w14:textId="77777777" w:rsidR="00A42DF8" w:rsidDel="00F04AD1" w:rsidRDefault="00A42DF8" w:rsidP="00F04AD1">
      <w:pPr>
        <w:rPr>
          <w:del w:id="201" w:author="Asad Rana" w:date="2013-05-04T15:12:00Z"/>
          <w:rStyle w:val="Emphasis"/>
          <w:b/>
          <w:i w:val="0"/>
        </w:rPr>
        <w:pPrChange w:id="202" w:author="Asad Rana" w:date="2013-05-04T15:13:00Z">
          <w:pPr/>
        </w:pPrChange>
      </w:pPr>
    </w:p>
    <w:p w14:paraId="4BEA1A9F" w14:textId="77777777" w:rsidR="00A42DF8" w:rsidDel="00F04AD1" w:rsidRDefault="00A42DF8" w:rsidP="00F04AD1">
      <w:pPr>
        <w:rPr>
          <w:del w:id="203" w:author="Asad Rana" w:date="2013-05-04T15:12:00Z"/>
          <w:rStyle w:val="Emphasis"/>
          <w:b/>
          <w:i w:val="0"/>
        </w:rPr>
        <w:pPrChange w:id="204" w:author="Asad Rana" w:date="2013-05-04T15:13:00Z">
          <w:pPr/>
        </w:pPrChange>
      </w:pPr>
    </w:p>
    <w:p w14:paraId="6F0C27D7" w14:textId="77777777" w:rsidR="00A42DF8" w:rsidDel="00F04AD1" w:rsidRDefault="00A42DF8" w:rsidP="00F04AD1">
      <w:pPr>
        <w:rPr>
          <w:del w:id="205" w:author="Asad Rana" w:date="2013-05-04T15:12:00Z"/>
          <w:rStyle w:val="Emphasis"/>
          <w:b/>
          <w:i w:val="0"/>
        </w:rPr>
        <w:pPrChange w:id="206" w:author="Asad Rana" w:date="2013-05-04T15:13:00Z">
          <w:pPr/>
        </w:pPrChange>
      </w:pPr>
    </w:p>
    <w:p w14:paraId="40615A64" w14:textId="77777777" w:rsidR="00A42DF8" w:rsidDel="00F04AD1" w:rsidRDefault="00A42DF8" w:rsidP="00F04AD1">
      <w:pPr>
        <w:rPr>
          <w:del w:id="207" w:author="Asad Rana" w:date="2013-05-04T15:12:00Z"/>
          <w:rStyle w:val="Emphasis"/>
          <w:b/>
          <w:i w:val="0"/>
        </w:rPr>
        <w:pPrChange w:id="208" w:author="Asad Rana" w:date="2013-05-04T15:13:00Z">
          <w:pPr/>
        </w:pPrChange>
      </w:pPr>
    </w:p>
    <w:p w14:paraId="71D58EC2" w14:textId="77777777" w:rsidR="00A42DF8" w:rsidDel="00F04AD1" w:rsidRDefault="00A42DF8" w:rsidP="00F04AD1">
      <w:pPr>
        <w:rPr>
          <w:del w:id="209" w:author="Asad Rana" w:date="2013-05-04T15:12:00Z"/>
          <w:rStyle w:val="Emphasis"/>
          <w:b/>
          <w:i w:val="0"/>
        </w:rPr>
        <w:pPrChange w:id="210" w:author="Asad Rana" w:date="2013-05-04T15:13:00Z">
          <w:pPr/>
        </w:pPrChange>
      </w:pPr>
    </w:p>
    <w:p w14:paraId="28D29FEA" w14:textId="77777777" w:rsidR="00A42DF8" w:rsidDel="00F04AD1" w:rsidRDefault="00A42DF8" w:rsidP="00F04AD1">
      <w:pPr>
        <w:rPr>
          <w:del w:id="211" w:author="Asad Rana" w:date="2013-05-04T15:12:00Z"/>
          <w:rStyle w:val="Emphasis"/>
          <w:b/>
          <w:i w:val="0"/>
        </w:rPr>
        <w:pPrChange w:id="212" w:author="Asad Rana" w:date="2013-05-04T15:13:00Z">
          <w:pPr/>
        </w:pPrChange>
      </w:pPr>
    </w:p>
    <w:p w14:paraId="334D9C2A" w14:textId="77777777" w:rsidR="00A42DF8" w:rsidDel="00F04AD1" w:rsidRDefault="00A42DF8" w:rsidP="00F04AD1">
      <w:pPr>
        <w:rPr>
          <w:del w:id="213" w:author="Asad Rana" w:date="2013-05-04T15:12:00Z"/>
          <w:rStyle w:val="Emphasis"/>
          <w:b/>
          <w:i w:val="0"/>
        </w:rPr>
        <w:pPrChange w:id="214" w:author="Asad Rana" w:date="2013-05-04T15:13:00Z">
          <w:pPr/>
        </w:pPrChange>
      </w:pPr>
    </w:p>
    <w:p w14:paraId="436CCE06" w14:textId="77777777" w:rsidR="000A6C14" w:rsidRPr="00F04AD1" w:rsidRDefault="000A6C14" w:rsidP="00F04AD1">
      <w:pPr>
        <w:rPr>
          <w:ins w:id="215" w:author="Asad Rana" w:date="2013-05-04T15:07:00Z"/>
          <w:b/>
          <w:bCs/>
          <w:smallCaps/>
          <w:color w:val="FFFFFF"/>
          <w:spacing w:val="5"/>
          <w:rPrChange w:id="216" w:author="Asad Rana" w:date="2013-05-04T15:14:00Z">
            <w:rPr>
              <w:ins w:id="217" w:author="Asad Rana" w:date="2013-05-04T15:07:00Z"/>
              <w:rStyle w:val="BookTitle1"/>
              <w:color w:val="FFFFFF"/>
            </w:rPr>
          </w:rPrChange>
        </w:rPr>
        <w:pPrChange w:id="218" w:author="Asad Rana" w:date="2013-05-04T15:14:00Z">
          <w:pPr>
            <w:jc w:val="right"/>
          </w:pPr>
        </w:pPrChange>
      </w:pPr>
      <w:r>
        <w:rPr>
          <w:noProof/>
        </w:rPr>
        <mc:AlternateContent>
          <mc:Choice Requires="wps">
            <w:drawing>
              <wp:anchor distT="0" distB="0" distL="114300" distR="114300" simplePos="0" relativeHeight="251654144" behindDoc="0" locked="0" layoutInCell="0" allowOverlap="1" wp14:anchorId="4D197918" wp14:editId="6547687E">
                <wp:simplePos x="0" y="0"/>
                <wp:positionH relativeFrom="page">
                  <wp:posOffset>0</wp:posOffset>
                </wp:positionH>
                <wp:positionV relativeFrom="page">
                  <wp:posOffset>0</wp:posOffset>
                </wp:positionV>
                <wp:extent cx="7786370" cy="1469390"/>
                <wp:effectExtent l="0" t="0" r="11430" b="3810"/>
                <wp:wrapSquare wrapText="bothSides"/>
                <wp:docPr id="8"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4C5AC50B" w14:textId="77777777" w:rsidR="003A2053" w:rsidRDefault="003A2053" w:rsidP="00A42DF8">
                            <w:pPr>
                              <w:spacing w:after="0"/>
                              <w:rPr>
                                <w:caps/>
                                <w:color w:val="9BBB59"/>
                                <w:sz w:val="52"/>
                                <w:szCs w:val="40"/>
                              </w:rPr>
                            </w:pPr>
                            <w:r>
                              <w:rPr>
                                <w:caps/>
                                <w:color w:val="9BBB59"/>
                                <w:sz w:val="52"/>
                                <w:szCs w:val="40"/>
                              </w:rPr>
                              <w:t>[</w:t>
                            </w:r>
                            <w:r>
                              <w:rPr>
                                <w:b/>
                                <w:caps/>
                                <w:color w:val="FFFFFF"/>
                                <w:sz w:val="32"/>
                              </w:rPr>
                              <w:t>USe CASE # INV-</w:t>
                            </w:r>
                            <w:ins w:id="219" w:author="Asad Rana" w:date="2013-05-04T15:17:00Z">
                              <w:r>
                                <w:rPr>
                                  <w:b/>
                                  <w:caps/>
                                  <w:color w:val="FFFFFF"/>
                                  <w:sz w:val="32"/>
                                </w:rPr>
                                <w:t>0</w:t>
                              </w:r>
                            </w:ins>
                            <w:r>
                              <w:rPr>
                                <w:b/>
                                <w:caps/>
                                <w:color w:val="FFFFFF"/>
                                <w:sz w:val="32"/>
                              </w:rPr>
                              <w:t>1: “Add a Wine”</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_x0000_s1029" style="position:absolute;margin-left:0;margin-top:0;width:613.1pt;height:115.7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" o:allowincell="f" fillcolor="#943634" stroked="f">
                <v:shadow type="perspective" color="gray" opacity=".5" mv:blur="0" origin=",.5" offset="17pt,-52pt" matrix=",,,-1"/>
                <v:textbox style="mso-fit-shape-to-text:t" inset=",1in,1in,7.2pt">
                  <w:txbxContent>
                    <w:p w14:paraId="4C5AC50B" w14:textId="77777777" w:rsidR="003A2053" w:rsidRDefault="003A2053" w:rsidP="00A42DF8">
                      <w:pPr>
                        <w:spacing w:after="0"/>
                        <w:rPr>
                          <w:caps/>
                          <w:color w:val="9BBB59"/>
                          <w:sz w:val="52"/>
                          <w:szCs w:val="40"/>
                        </w:rPr>
                      </w:pPr>
                      <w:r>
                        <w:rPr>
                          <w:caps/>
                          <w:color w:val="9BBB59"/>
                          <w:sz w:val="52"/>
                          <w:szCs w:val="40"/>
                        </w:rPr>
                        <w:t>[</w:t>
                      </w:r>
                      <w:r>
                        <w:rPr>
                          <w:b/>
                          <w:caps/>
                          <w:color w:val="FFFFFF"/>
                          <w:sz w:val="32"/>
                        </w:rPr>
                        <w:t>USe CASE # INV-</w:t>
                      </w:r>
                      <w:ins w:id="220" w:author="Asad Rana" w:date="2013-05-04T15:17:00Z">
                        <w:r>
                          <w:rPr>
                            <w:b/>
                            <w:caps/>
                            <w:color w:val="FFFFFF"/>
                            <w:sz w:val="32"/>
                          </w:rPr>
                          <w:t>0</w:t>
                        </w:r>
                      </w:ins>
                      <w:r>
                        <w:rPr>
                          <w:b/>
                          <w:caps/>
                          <w:color w:val="FFFFFF"/>
                          <w:sz w:val="32"/>
                        </w:rPr>
                        <w:t>1: “Add a Wine”</w:t>
                      </w:r>
                      <w:r>
                        <w:rPr>
                          <w:b/>
                          <w:caps/>
                          <w:color w:val="9BBB59"/>
                          <w:sz w:val="52"/>
                          <w:szCs w:val="40"/>
                        </w:rPr>
                        <w:t>]</w:t>
                      </w:r>
                    </w:p>
                  </w:txbxContent>
                </v:textbox>
                <w10:wrap type="square" anchorx="page" anchory="page"/>
              </v:rect>
            </w:pict>
          </mc:Fallback>
        </mc:AlternateContent>
      </w:r>
    </w:p>
    <w:tbl>
      <w:tblPr>
        <w:tblpPr w:leftFromText="180" w:rightFromText="180" w:vertAnchor="text" w:horzAnchor="page" w:tblpX="1549" w:tblpY="413"/>
        <w:tblW w:w="0" w:type="auto"/>
        <w:tblLook w:val="04A0" w:firstRow="1" w:lastRow="0" w:firstColumn="1" w:lastColumn="0" w:noHBand="0" w:noVBand="1"/>
      </w:tblPr>
      <w:tblGrid>
        <w:gridCol w:w="9576"/>
      </w:tblGrid>
      <w:tr w:rsidR="000A6C14" w14:paraId="270B00C7" w14:textId="77777777" w:rsidTr="000A6C14">
        <w:tc>
          <w:tcPr>
            <w:tcW w:w="9576" w:type="dxa"/>
            <w:shd w:val="clear" w:color="auto" w:fill="6D6D6D"/>
            <w:hideMark/>
          </w:tcPr>
          <w:p w14:paraId="4028A30E" w14:textId="77777777" w:rsidR="000A6C14" w:rsidRDefault="000A6C14" w:rsidP="000A6C14">
            <w:pPr>
              <w:spacing w:after="0" w:line="240" w:lineRule="auto"/>
              <w:rPr>
                <w:rStyle w:val="IntenseReference1"/>
                <w:color w:val="9BBB59"/>
                <w:sz w:val="28"/>
              </w:rPr>
            </w:pPr>
            <w:r>
              <w:rPr>
                <w:rStyle w:val="IntenseReference1"/>
                <w:color w:val="9BBB59"/>
                <w:sz w:val="28"/>
              </w:rPr>
              <w:t>Description:</w:t>
            </w:r>
          </w:p>
          <w:p w14:paraId="720438FC" w14:textId="77777777" w:rsidR="000A6C14" w:rsidRDefault="000A6C14" w:rsidP="000A6C14">
            <w:pPr>
              <w:spacing w:after="0" w:line="240" w:lineRule="auto"/>
              <w:rPr>
                <w:color w:val="FFFFFF"/>
              </w:rPr>
            </w:pPr>
            <w:r>
              <w:rPr>
                <w:color w:val="FFFFFF"/>
                <w:sz w:val="24"/>
              </w:rPr>
              <w:t>This Use Case outlines the user’s ability to add a wine into the application for the system to keep track of what wines the user currently owns.</w:t>
            </w:r>
          </w:p>
        </w:tc>
      </w:tr>
      <w:tr w:rsidR="000A6C14" w14:paraId="71486764" w14:textId="77777777" w:rsidTr="000A6C14">
        <w:tc>
          <w:tcPr>
            <w:tcW w:w="9576" w:type="dxa"/>
            <w:shd w:val="clear" w:color="auto" w:fill="595959"/>
            <w:hideMark/>
          </w:tcPr>
          <w:p w14:paraId="6C29950D" w14:textId="77777777" w:rsidR="000A6C14" w:rsidRDefault="000A6C14" w:rsidP="000A6C14">
            <w:pPr>
              <w:spacing w:after="0" w:line="240" w:lineRule="auto"/>
              <w:rPr>
                <w:rStyle w:val="IntenseReference1"/>
                <w:color w:val="9BBB59"/>
                <w:sz w:val="28"/>
              </w:rPr>
            </w:pPr>
            <w:r>
              <w:rPr>
                <w:rStyle w:val="IntenseReference1"/>
                <w:color w:val="9BBB59"/>
                <w:sz w:val="28"/>
              </w:rPr>
              <w:t>Actors:</w:t>
            </w:r>
          </w:p>
          <w:p w14:paraId="12480DDC" w14:textId="77777777" w:rsidR="000A6C14" w:rsidRDefault="000A6C14" w:rsidP="000A6C14">
            <w:pPr>
              <w:spacing w:after="0" w:line="240" w:lineRule="auto"/>
            </w:pPr>
            <w:r>
              <w:rPr>
                <w:color w:val="FFFFFF"/>
                <w:sz w:val="24"/>
              </w:rPr>
              <w:t>The User</w:t>
            </w:r>
          </w:p>
        </w:tc>
      </w:tr>
      <w:tr w:rsidR="000A6C14" w14:paraId="270B2973" w14:textId="77777777" w:rsidTr="000A6C14">
        <w:tc>
          <w:tcPr>
            <w:tcW w:w="9576" w:type="dxa"/>
            <w:shd w:val="clear" w:color="auto" w:fill="6D6D6D"/>
            <w:hideMark/>
          </w:tcPr>
          <w:p w14:paraId="01B3698F" w14:textId="77777777" w:rsidR="000A6C14" w:rsidRDefault="000A6C14" w:rsidP="000A6C14">
            <w:pPr>
              <w:spacing w:after="0" w:line="240" w:lineRule="auto"/>
              <w:rPr>
                <w:rStyle w:val="IntenseReference1"/>
                <w:color w:val="9BBB59"/>
                <w:sz w:val="28"/>
              </w:rPr>
            </w:pPr>
            <w:r>
              <w:rPr>
                <w:rStyle w:val="IntenseReference1"/>
                <w:color w:val="9BBB59"/>
                <w:sz w:val="28"/>
              </w:rPr>
              <w:t>Desired Outcome:</w:t>
            </w:r>
          </w:p>
          <w:p w14:paraId="5AE53ABC" w14:textId="77777777" w:rsidR="000A6C14" w:rsidRDefault="000A6C14" w:rsidP="000A6C14">
            <w:pPr>
              <w:spacing w:after="0" w:line="240" w:lineRule="auto"/>
            </w:pPr>
            <w:r>
              <w:rPr>
                <w:color w:val="FFFFFF"/>
                <w:sz w:val="24"/>
              </w:rPr>
              <w:t>The System will store the user’s wine information that will be used for either reference or other features of the app.</w:t>
            </w:r>
          </w:p>
        </w:tc>
      </w:tr>
      <w:tr w:rsidR="000A6C14" w14:paraId="056667A3" w14:textId="77777777" w:rsidTr="000A6C14">
        <w:tc>
          <w:tcPr>
            <w:tcW w:w="9576" w:type="dxa"/>
            <w:shd w:val="clear" w:color="auto" w:fill="595959"/>
            <w:hideMark/>
          </w:tcPr>
          <w:p w14:paraId="7241E183" w14:textId="77777777" w:rsidR="000A6C14" w:rsidRDefault="000A6C14" w:rsidP="000A6C14">
            <w:pPr>
              <w:spacing w:after="0" w:line="240" w:lineRule="auto"/>
              <w:rPr>
                <w:rStyle w:val="IntenseReference1"/>
                <w:color w:val="9BBB59"/>
                <w:sz w:val="28"/>
              </w:rPr>
            </w:pPr>
            <w:r>
              <w:rPr>
                <w:rStyle w:val="IntenseReference1"/>
                <w:color w:val="9BBB59"/>
                <w:sz w:val="28"/>
              </w:rPr>
              <w:t>User Goals:</w:t>
            </w:r>
          </w:p>
          <w:p w14:paraId="64755C64" w14:textId="77777777" w:rsidR="000A6C14" w:rsidRDefault="000A6C14" w:rsidP="000A6C14">
            <w:pPr>
              <w:spacing w:after="0" w:line="240" w:lineRule="auto"/>
            </w:pPr>
            <w:r>
              <w:rPr>
                <w:color w:val="FFFFFF"/>
                <w:sz w:val="24"/>
              </w:rPr>
              <w:t>The user wishes to add information of a wine that they currently own into their inventory.</w:t>
            </w:r>
          </w:p>
        </w:tc>
      </w:tr>
      <w:tr w:rsidR="000A6C14" w14:paraId="41937809" w14:textId="77777777" w:rsidTr="000A6C14">
        <w:tc>
          <w:tcPr>
            <w:tcW w:w="9576" w:type="dxa"/>
            <w:shd w:val="clear" w:color="auto" w:fill="6D6D6D"/>
            <w:hideMark/>
          </w:tcPr>
          <w:p w14:paraId="44A27CA1" w14:textId="77777777" w:rsidR="000A6C14" w:rsidRDefault="000A6C14" w:rsidP="000A6C14">
            <w:pPr>
              <w:spacing w:after="0" w:line="240" w:lineRule="auto"/>
              <w:rPr>
                <w:rStyle w:val="IntenseReference1"/>
                <w:color w:val="9BBB59"/>
                <w:sz w:val="28"/>
              </w:rPr>
            </w:pPr>
            <w:r>
              <w:rPr>
                <w:rStyle w:val="IntenseReference1"/>
                <w:color w:val="9BBB59"/>
                <w:sz w:val="28"/>
              </w:rPr>
              <w:t>Dependent Use Cases:</w:t>
            </w:r>
          </w:p>
          <w:p w14:paraId="289410F8" w14:textId="77777777" w:rsidR="000A6C14" w:rsidRDefault="000A6C14" w:rsidP="000A6C14">
            <w:pPr>
              <w:spacing w:after="0" w:line="240" w:lineRule="auto"/>
              <w:rPr>
                <w:color w:val="FFFFFF"/>
                <w:sz w:val="24"/>
              </w:rPr>
            </w:pPr>
            <w:r w:rsidRPr="00A42DF8">
              <w:rPr>
                <w:color w:val="FFFFFF"/>
                <w:sz w:val="24"/>
              </w:rPr>
              <w:t>TBD</w:t>
            </w:r>
          </w:p>
          <w:p w14:paraId="535BC3D3" w14:textId="77777777" w:rsidR="000A6C14" w:rsidRDefault="000A6C14" w:rsidP="000A6C14">
            <w:pPr>
              <w:spacing w:after="0" w:line="240" w:lineRule="auto"/>
              <w:rPr>
                <w:color w:val="FFFFFF"/>
                <w:sz w:val="24"/>
              </w:rPr>
            </w:pPr>
            <w:r>
              <w:rPr>
                <w:color w:val="FFFFFF"/>
                <w:sz w:val="24"/>
              </w:rPr>
              <w:t>Creating a Profile</w:t>
            </w:r>
          </w:p>
          <w:p w14:paraId="0274454E" w14:textId="77777777" w:rsidR="000A6C14" w:rsidRDefault="000A6C14" w:rsidP="000A6C14">
            <w:pPr>
              <w:spacing w:after="0" w:line="240" w:lineRule="auto"/>
              <w:rPr>
                <w:color w:val="FFFFFF"/>
                <w:sz w:val="24"/>
              </w:rPr>
            </w:pPr>
            <w:r>
              <w:rPr>
                <w:color w:val="FFFFFF"/>
                <w:sz w:val="24"/>
              </w:rPr>
              <w:t>Logging in</w:t>
            </w:r>
          </w:p>
        </w:tc>
      </w:tr>
      <w:tr w:rsidR="000A6C14" w14:paraId="6A04F4AD" w14:textId="77777777" w:rsidTr="000A6C14">
        <w:tc>
          <w:tcPr>
            <w:tcW w:w="9576" w:type="dxa"/>
            <w:shd w:val="clear" w:color="auto" w:fill="595959"/>
            <w:hideMark/>
          </w:tcPr>
          <w:p w14:paraId="5170BBAD" w14:textId="77777777" w:rsidR="000A6C14" w:rsidRDefault="000A6C14" w:rsidP="000A6C14">
            <w:pPr>
              <w:spacing w:after="0" w:line="240" w:lineRule="auto"/>
              <w:rPr>
                <w:rStyle w:val="IntenseReference1"/>
                <w:color w:val="9BBB59"/>
                <w:sz w:val="28"/>
              </w:rPr>
            </w:pPr>
            <w:r>
              <w:rPr>
                <w:rStyle w:val="IntenseReference1"/>
                <w:color w:val="9BBB59"/>
                <w:sz w:val="28"/>
              </w:rPr>
              <w:t>Involved Requirements:</w:t>
            </w:r>
          </w:p>
          <w:p w14:paraId="6CDCB47C" w14:textId="77777777" w:rsidR="000A6C14" w:rsidRDefault="000A6C14" w:rsidP="000A6C14">
            <w:pPr>
              <w:pStyle w:val="ListParagraph"/>
              <w:numPr>
                <w:ilvl w:val="0"/>
                <w:numId w:val="8"/>
              </w:numPr>
              <w:spacing w:after="0" w:line="240" w:lineRule="auto"/>
            </w:pPr>
            <w:r>
              <w:rPr>
                <w:color w:val="FFFFFF"/>
                <w:sz w:val="24"/>
              </w:rPr>
              <w:t>TBD</w:t>
            </w:r>
          </w:p>
        </w:tc>
      </w:tr>
      <w:tr w:rsidR="000A6C14" w14:paraId="4BEE1BE3" w14:textId="77777777" w:rsidTr="000A6C14">
        <w:tc>
          <w:tcPr>
            <w:tcW w:w="9576" w:type="dxa"/>
            <w:shd w:val="clear" w:color="auto" w:fill="6D6D6D"/>
            <w:hideMark/>
          </w:tcPr>
          <w:p w14:paraId="5B2B85F6" w14:textId="77777777" w:rsidR="000A6C14" w:rsidRDefault="000A6C14" w:rsidP="000A6C14">
            <w:pPr>
              <w:spacing w:after="0" w:line="240" w:lineRule="auto"/>
              <w:rPr>
                <w:rStyle w:val="IntenseReference1"/>
                <w:color w:val="9BBB59"/>
                <w:sz w:val="28"/>
              </w:rPr>
            </w:pPr>
            <w:r>
              <w:rPr>
                <w:rStyle w:val="IntenseReference1"/>
                <w:color w:val="9BBB59"/>
                <w:sz w:val="28"/>
              </w:rPr>
              <w:t>Details:</w:t>
            </w:r>
          </w:p>
          <w:p w14:paraId="2FBF0489" w14:textId="77777777" w:rsidR="000A6C14" w:rsidRDefault="000A6C14" w:rsidP="000A6C14">
            <w:pPr>
              <w:pStyle w:val="ListParagraph"/>
              <w:numPr>
                <w:ilvl w:val="0"/>
                <w:numId w:val="8"/>
              </w:numPr>
              <w:spacing w:after="0" w:line="240" w:lineRule="auto"/>
              <w:rPr>
                <w:sz w:val="24"/>
                <w:szCs w:val="24"/>
              </w:rPr>
            </w:pPr>
            <w:r>
              <w:rPr>
                <w:b/>
                <w:color w:val="FFFFFF"/>
                <w:sz w:val="24"/>
                <w:szCs w:val="24"/>
                <w:u w:val="single"/>
              </w:rPr>
              <w:t>Priority:</w:t>
            </w:r>
            <w:r>
              <w:rPr>
                <w:color w:val="FFFFFF"/>
                <w:sz w:val="24"/>
                <w:szCs w:val="24"/>
              </w:rPr>
              <w:t xml:space="preserve"> 1</w:t>
            </w:r>
          </w:p>
          <w:p w14:paraId="4E1DD143" w14:textId="77777777" w:rsidR="000A6C14" w:rsidRDefault="000A6C14" w:rsidP="000A6C14">
            <w:pPr>
              <w:pStyle w:val="ListParagraph"/>
              <w:numPr>
                <w:ilvl w:val="0"/>
                <w:numId w:val="8"/>
              </w:numPr>
              <w:spacing w:after="0" w:line="240" w:lineRule="auto"/>
              <w:rPr>
                <w:sz w:val="24"/>
                <w:szCs w:val="24"/>
              </w:rPr>
            </w:pPr>
            <w:r>
              <w:rPr>
                <w:b/>
                <w:color w:val="FFFFFF"/>
                <w:sz w:val="24"/>
                <w:szCs w:val="24"/>
                <w:u w:val="single"/>
              </w:rPr>
              <w:t>Progress Status:</w:t>
            </w:r>
            <w:r>
              <w:rPr>
                <w:color w:val="FFFFFF"/>
                <w:sz w:val="24"/>
                <w:szCs w:val="24"/>
              </w:rPr>
              <w:t xml:space="preserve"> Planning</w:t>
            </w:r>
          </w:p>
          <w:p w14:paraId="68F1DAD8" w14:textId="77777777" w:rsidR="000A6C14" w:rsidRDefault="000A6C14" w:rsidP="000A6C14">
            <w:pPr>
              <w:pStyle w:val="ListParagraph"/>
              <w:numPr>
                <w:ilvl w:val="0"/>
                <w:numId w:val="8"/>
              </w:numPr>
              <w:spacing w:after="0" w:line="240" w:lineRule="auto"/>
              <w:rPr>
                <w:b/>
                <w:sz w:val="24"/>
                <w:szCs w:val="24"/>
                <w:u w:val="single"/>
              </w:rPr>
            </w:pPr>
            <w:r>
              <w:rPr>
                <w:b/>
                <w:color w:val="FFFFFF"/>
                <w:sz w:val="24"/>
                <w:szCs w:val="24"/>
                <w:u w:val="single"/>
              </w:rPr>
              <w:t>Test Phase Status:</w:t>
            </w:r>
            <w:r>
              <w:rPr>
                <w:color w:val="FFFFFF"/>
                <w:sz w:val="24"/>
                <w:szCs w:val="24"/>
              </w:rPr>
              <w:t xml:space="preserve"> Planned</w:t>
            </w:r>
          </w:p>
          <w:p w14:paraId="216572B4" w14:textId="77777777" w:rsidR="000A6C14" w:rsidRDefault="000A6C14" w:rsidP="000A6C14">
            <w:pPr>
              <w:pStyle w:val="ListParagraph"/>
              <w:numPr>
                <w:ilvl w:val="0"/>
                <w:numId w:val="8"/>
              </w:numPr>
              <w:spacing w:after="0" w:line="240" w:lineRule="auto"/>
              <w:rPr>
                <w:b/>
                <w:u w:val="single"/>
              </w:rPr>
            </w:pPr>
            <w:r>
              <w:rPr>
                <w:b/>
                <w:color w:val="FFFFFF"/>
                <w:sz w:val="24"/>
                <w:szCs w:val="24"/>
                <w:u w:val="single"/>
              </w:rPr>
              <w:t>Frequency:</w:t>
            </w:r>
            <w:r>
              <w:rPr>
                <w:color w:val="FFFFFF"/>
                <w:sz w:val="24"/>
                <w:szCs w:val="24"/>
              </w:rPr>
              <w:t xml:space="preserve"> Custom</w:t>
            </w:r>
          </w:p>
        </w:tc>
      </w:tr>
      <w:tr w:rsidR="000A6C14" w14:paraId="3FC0A9BD" w14:textId="77777777" w:rsidTr="000A6C14">
        <w:tc>
          <w:tcPr>
            <w:tcW w:w="9576" w:type="dxa"/>
            <w:shd w:val="clear" w:color="auto" w:fill="595959"/>
            <w:hideMark/>
          </w:tcPr>
          <w:p w14:paraId="08B0ABA9" w14:textId="77777777" w:rsidR="000A6C14" w:rsidRDefault="000A6C14" w:rsidP="000A6C14">
            <w:pPr>
              <w:spacing w:after="0" w:line="240" w:lineRule="auto"/>
              <w:rPr>
                <w:rStyle w:val="IntenseReference1"/>
                <w:color w:val="9BBB59"/>
                <w:sz w:val="28"/>
              </w:rPr>
            </w:pPr>
            <w:r>
              <w:rPr>
                <w:rStyle w:val="IntenseReference1"/>
                <w:color w:val="9BBB59"/>
                <w:sz w:val="28"/>
              </w:rPr>
              <w:t>Pre-conditions:</w:t>
            </w:r>
          </w:p>
          <w:p w14:paraId="7CB61DD9" w14:textId="77777777" w:rsidR="000A6C14" w:rsidRDefault="000A6C14" w:rsidP="000A6C14">
            <w:pPr>
              <w:pStyle w:val="ListParagraph"/>
              <w:numPr>
                <w:ilvl w:val="0"/>
                <w:numId w:val="9"/>
              </w:numPr>
              <w:spacing w:after="0" w:line="240" w:lineRule="auto"/>
            </w:pPr>
            <w:r>
              <w:rPr>
                <w:color w:val="FFFFFF"/>
                <w:sz w:val="24"/>
              </w:rPr>
              <w:t>The User is logged in.</w:t>
            </w:r>
          </w:p>
          <w:p w14:paraId="71A41B85" w14:textId="77777777" w:rsidR="000A6C14" w:rsidRDefault="000A6C14" w:rsidP="000A6C14">
            <w:pPr>
              <w:pStyle w:val="ListParagraph"/>
              <w:numPr>
                <w:ilvl w:val="0"/>
                <w:numId w:val="9"/>
              </w:numPr>
              <w:spacing w:after="0" w:line="240" w:lineRule="auto"/>
            </w:pPr>
            <w:r>
              <w:rPr>
                <w:color w:val="FFFFFF"/>
                <w:sz w:val="24"/>
              </w:rPr>
              <w:t>The System is at the inventory screen.</w:t>
            </w:r>
          </w:p>
        </w:tc>
      </w:tr>
      <w:tr w:rsidR="000A6C14" w14:paraId="21338B8F" w14:textId="77777777" w:rsidTr="000A6C14">
        <w:tc>
          <w:tcPr>
            <w:tcW w:w="9576" w:type="dxa"/>
            <w:shd w:val="clear" w:color="auto" w:fill="6D6D6D"/>
            <w:hideMark/>
          </w:tcPr>
          <w:p w14:paraId="5D3C8B34" w14:textId="77777777" w:rsidR="000A6C14" w:rsidRDefault="000A6C14" w:rsidP="000A6C14">
            <w:pPr>
              <w:spacing w:after="0" w:line="240" w:lineRule="auto"/>
              <w:rPr>
                <w:rStyle w:val="IntenseReference1"/>
                <w:color w:val="9BBB59"/>
                <w:sz w:val="28"/>
              </w:rPr>
            </w:pPr>
            <w:r>
              <w:rPr>
                <w:rStyle w:val="IntenseReference1"/>
                <w:color w:val="9BBB59"/>
                <w:sz w:val="28"/>
              </w:rPr>
              <w:t>Post-conditions:</w:t>
            </w:r>
          </w:p>
          <w:p w14:paraId="76B53808" w14:textId="77777777" w:rsidR="000A6C14" w:rsidRDefault="000A6C14" w:rsidP="000A6C14">
            <w:pPr>
              <w:pStyle w:val="ListParagraph"/>
              <w:numPr>
                <w:ilvl w:val="0"/>
                <w:numId w:val="10"/>
              </w:numPr>
              <w:spacing w:after="0" w:line="240" w:lineRule="auto"/>
            </w:pPr>
            <w:r>
              <w:rPr>
                <w:color w:val="FFFFFF"/>
                <w:sz w:val="24"/>
              </w:rPr>
              <w:t>The System will add a new wine or wines into the inventory.</w:t>
            </w:r>
          </w:p>
        </w:tc>
      </w:tr>
      <w:tr w:rsidR="000A6C14" w14:paraId="3B011E41" w14:textId="77777777" w:rsidTr="000A6C14">
        <w:tc>
          <w:tcPr>
            <w:tcW w:w="9576" w:type="dxa"/>
            <w:shd w:val="clear" w:color="auto" w:fill="595959"/>
            <w:hideMark/>
          </w:tcPr>
          <w:p w14:paraId="517DC224" w14:textId="77777777" w:rsidR="000A6C14" w:rsidRDefault="000A6C14" w:rsidP="000A6C14">
            <w:pPr>
              <w:spacing w:after="0" w:line="240" w:lineRule="auto"/>
              <w:rPr>
                <w:rStyle w:val="IntenseReference1"/>
                <w:color w:val="9BBB59"/>
                <w:sz w:val="28"/>
              </w:rPr>
            </w:pPr>
            <w:r>
              <w:rPr>
                <w:rStyle w:val="IntenseReference1"/>
                <w:color w:val="9BBB59"/>
                <w:sz w:val="28"/>
              </w:rPr>
              <w:t>Trigger:</w:t>
            </w:r>
          </w:p>
          <w:p w14:paraId="608DCD12" w14:textId="77777777" w:rsidR="000A6C14" w:rsidRDefault="000A6C14" w:rsidP="000A6C14">
            <w:pPr>
              <w:pStyle w:val="ListParagraph"/>
              <w:numPr>
                <w:ilvl w:val="0"/>
                <w:numId w:val="11"/>
              </w:numPr>
              <w:spacing w:after="0" w:line="240" w:lineRule="auto"/>
            </w:pPr>
            <w:r>
              <w:rPr>
                <w:color w:val="FFFFFF"/>
                <w:sz w:val="24"/>
              </w:rPr>
              <w:t>A button labeled “add wine” pressed by the user while on inventory screen</w:t>
            </w:r>
          </w:p>
        </w:tc>
      </w:tr>
      <w:tr w:rsidR="000A6C14" w14:paraId="66685A46" w14:textId="77777777" w:rsidTr="000A6C14">
        <w:tc>
          <w:tcPr>
            <w:tcW w:w="9576" w:type="dxa"/>
            <w:shd w:val="clear" w:color="auto" w:fill="6D6D6D"/>
            <w:hideMark/>
          </w:tcPr>
          <w:p w14:paraId="34F280FA" w14:textId="77777777" w:rsidR="000A6C14" w:rsidRDefault="000A6C14" w:rsidP="000A6C14">
            <w:pPr>
              <w:spacing w:after="0" w:line="240" w:lineRule="auto"/>
              <w:rPr>
                <w:rStyle w:val="IntenseReference1"/>
                <w:color w:val="9BBB59"/>
                <w:sz w:val="28"/>
              </w:rPr>
            </w:pPr>
            <w:r>
              <w:rPr>
                <w:rStyle w:val="IntenseReference1"/>
                <w:color w:val="9BBB59"/>
                <w:sz w:val="28"/>
              </w:rPr>
              <w:t>Workflow:</w:t>
            </w:r>
          </w:p>
          <w:p w14:paraId="564AB6BC" w14:textId="77777777" w:rsidR="000A6C14" w:rsidRDefault="000A6C14" w:rsidP="000A6C14">
            <w:pPr>
              <w:pStyle w:val="ListParagraph"/>
              <w:numPr>
                <w:ilvl w:val="0"/>
                <w:numId w:val="12"/>
              </w:numPr>
              <w:spacing w:after="0" w:line="240" w:lineRule="auto"/>
            </w:pPr>
            <w:r>
              <w:rPr>
                <w:color w:val="FFFFFF"/>
                <w:sz w:val="24"/>
              </w:rPr>
              <w:t>The User shall log into their profile</w:t>
            </w:r>
          </w:p>
          <w:p w14:paraId="0B5121D1" w14:textId="77777777" w:rsidR="000A6C14" w:rsidRDefault="000A6C14" w:rsidP="000A6C14">
            <w:pPr>
              <w:pStyle w:val="ListParagraph"/>
              <w:numPr>
                <w:ilvl w:val="0"/>
                <w:numId w:val="12"/>
              </w:numPr>
              <w:spacing w:after="0" w:line="240" w:lineRule="auto"/>
            </w:pPr>
            <w:r>
              <w:rPr>
                <w:color w:val="FFFFFF"/>
                <w:sz w:val="24"/>
              </w:rPr>
              <w:t>The System shall direct the user to the home screen</w:t>
            </w:r>
          </w:p>
          <w:p w14:paraId="428B0865" w14:textId="77777777" w:rsidR="000A6C14" w:rsidRDefault="000A6C14" w:rsidP="000A6C14">
            <w:pPr>
              <w:pStyle w:val="ListParagraph"/>
              <w:numPr>
                <w:ilvl w:val="0"/>
                <w:numId w:val="12"/>
              </w:numPr>
              <w:spacing w:after="0" w:line="240" w:lineRule="auto"/>
            </w:pPr>
            <w:r>
              <w:rPr>
                <w:color w:val="FFFFFF"/>
                <w:sz w:val="24"/>
              </w:rPr>
              <w:t>The User shall select “Inventory”</w:t>
            </w:r>
          </w:p>
          <w:p w14:paraId="6ACDF0BE" w14:textId="77777777" w:rsidR="000A6C14" w:rsidRDefault="000A6C14" w:rsidP="000A6C14">
            <w:pPr>
              <w:pStyle w:val="ListParagraph"/>
              <w:numPr>
                <w:ilvl w:val="0"/>
                <w:numId w:val="12"/>
              </w:numPr>
              <w:spacing w:after="0" w:line="240" w:lineRule="auto"/>
            </w:pPr>
            <w:r>
              <w:rPr>
                <w:color w:val="FFFFFF"/>
                <w:sz w:val="24"/>
              </w:rPr>
              <w:t>The System shall display the user’s personal inventory.</w:t>
            </w:r>
          </w:p>
          <w:p w14:paraId="799991FF" w14:textId="77777777" w:rsidR="000A6C14" w:rsidRDefault="000A6C14" w:rsidP="000A6C14">
            <w:pPr>
              <w:pStyle w:val="ListParagraph"/>
              <w:numPr>
                <w:ilvl w:val="0"/>
                <w:numId w:val="12"/>
              </w:numPr>
              <w:spacing w:after="0" w:line="240" w:lineRule="auto"/>
            </w:pPr>
            <w:r>
              <w:rPr>
                <w:color w:val="FFFFFF"/>
                <w:sz w:val="24"/>
              </w:rPr>
              <w:t>The User shall select “add wine”</w:t>
            </w:r>
          </w:p>
          <w:p w14:paraId="1382CFE9" w14:textId="77777777" w:rsidR="000A6C14" w:rsidRDefault="000A6C14" w:rsidP="000A6C14">
            <w:pPr>
              <w:pStyle w:val="ListParagraph"/>
              <w:numPr>
                <w:ilvl w:val="0"/>
                <w:numId w:val="12"/>
              </w:numPr>
              <w:spacing w:after="0" w:line="240" w:lineRule="auto"/>
            </w:pPr>
            <w:r>
              <w:rPr>
                <w:color w:val="FFFFFF"/>
                <w:sz w:val="24"/>
              </w:rPr>
              <w:lastRenderedPageBreak/>
              <w:t>The System shall display a pop-up that allows the User to input wine information</w:t>
            </w:r>
          </w:p>
          <w:p w14:paraId="1C6EE341" w14:textId="77777777" w:rsidR="000A6C14" w:rsidRDefault="000A6C14" w:rsidP="000A6C14">
            <w:pPr>
              <w:pStyle w:val="ListParagraph"/>
              <w:numPr>
                <w:ilvl w:val="0"/>
                <w:numId w:val="12"/>
              </w:numPr>
              <w:spacing w:after="0" w:line="240" w:lineRule="auto"/>
            </w:pPr>
            <w:r>
              <w:rPr>
                <w:color w:val="FFFFFF"/>
                <w:sz w:val="24"/>
              </w:rPr>
              <w:t>The System shall output associated information, which includes a picture of wine or an image search of the desired wine</w:t>
            </w:r>
          </w:p>
          <w:p w14:paraId="651104A2" w14:textId="77777777" w:rsidR="000A6C14" w:rsidRDefault="000A6C14" w:rsidP="000A6C14">
            <w:pPr>
              <w:pStyle w:val="ListParagraph"/>
              <w:numPr>
                <w:ilvl w:val="0"/>
                <w:numId w:val="12"/>
              </w:numPr>
              <w:spacing w:after="0" w:line="240" w:lineRule="auto"/>
            </w:pPr>
            <w:r>
              <w:rPr>
                <w:color w:val="FFFFFF"/>
                <w:sz w:val="24"/>
              </w:rPr>
              <w:t>The User shall confirm info is correct and hits a “confirm” button</w:t>
            </w:r>
          </w:p>
          <w:p w14:paraId="58EBBAC1" w14:textId="77777777" w:rsidR="000A6C14" w:rsidRDefault="000A6C14" w:rsidP="000A6C14">
            <w:pPr>
              <w:pStyle w:val="ListParagraph"/>
              <w:numPr>
                <w:ilvl w:val="0"/>
                <w:numId w:val="12"/>
              </w:numPr>
              <w:spacing w:after="0" w:line="240" w:lineRule="auto"/>
            </w:pPr>
            <w:r>
              <w:rPr>
                <w:color w:val="FFFFFF"/>
                <w:sz w:val="24"/>
              </w:rPr>
              <w:t>The User shall be brought back to inventory screen with recently added wines at “top” of inventory.</w:t>
            </w:r>
          </w:p>
        </w:tc>
      </w:tr>
      <w:tr w:rsidR="000A6C14" w14:paraId="4CC6ABFF" w14:textId="77777777" w:rsidTr="000A6C14">
        <w:tc>
          <w:tcPr>
            <w:tcW w:w="9576" w:type="dxa"/>
            <w:shd w:val="clear" w:color="auto" w:fill="595959"/>
            <w:hideMark/>
          </w:tcPr>
          <w:p w14:paraId="4C5C194E" w14:textId="77777777" w:rsidR="000A6C14" w:rsidRDefault="000A6C14" w:rsidP="000A6C14">
            <w:pPr>
              <w:spacing w:after="0" w:line="240" w:lineRule="auto"/>
              <w:rPr>
                <w:rStyle w:val="IntenseReference1"/>
                <w:color w:val="9BBB59"/>
                <w:sz w:val="28"/>
              </w:rPr>
            </w:pPr>
            <w:r>
              <w:rPr>
                <w:rStyle w:val="IntenseReference1"/>
                <w:color w:val="9BBB59"/>
                <w:sz w:val="28"/>
              </w:rPr>
              <w:lastRenderedPageBreak/>
              <w:t>Alternate Paths:</w:t>
            </w:r>
          </w:p>
          <w:p w14:paraId="04439211" w14:textId="77777777" w:rsidR="000A6C14" w:rsidRPr="000A6C14" w:rsidRDefault="000A6C14" w:rsidP="000A6C14">
            <w:pPr>
              <w:pStyle w:val="ListParagraph"/>
              <w:numPr>
                <w:ilvl w:val="0"/>
                <w:numId w:val="13"/>
              </w:numPr>
              <w:spacing w:after="0" w:line="240" w:lineRule="auto"/>
              <w:rPr>
                <w:color w:val="FFFFFF" w:themeColor="background1"/>
                <w:rPrChange w:id="221" w:author="Asad Rana" w:date="2013-05-04T15:08:00Z">
                  <w:rPr/>
                </w:rPrChange>
              </w:rPr>
            </w:pPr>
            <w:r w:rsidRPr="000A6C14">
              <w:rPr>
                <w:color w:val="FFFFFF" w:themeColor="background1"/>
                <w:sz w:val="24"/>
                <w:rPrChange w:id="222" w:author="Asad Rana" w:date="2013-05-04T15:08:00Z">
                  <w:rPr>
                    <w:color w:val="FFFFFF"/>
                    <w:sz w:val="24"/>
                  </w:rPr>
                </w:rPrChange>
              </w:rPr>
              <w:t>The User shall, after entering data for one wine,  be prompted “ Continue Adding?”</w:t>
            </w:r>
          </w:p>
          <w:p w14:paraId="2F4749A7" w14:textId="77777777" w:rsidR="000A6C14" w:rsidRPr="000A6C14" w:rsidRDefault="000A6C14" w:rsidP="000A6C14">
            <w:pPr>
              <w:pStyle w:val="ListParagraph"/>
              <w:keepNext/>
              <w:keepLines/>
              <w:numPr>
                <w:ilvl w:val="0"/>
                <w:numId w:val="13"/>
              </w:numPr>
              <w:spacing w:before="200" w:after="0" w:line="240" w:lineRule="auto"/>
              <w:outlineLvl w:val="4"/>
              <w:rPr>
                <w:color w:val="FFFFFF" w:themeColor="background1"/>
                <w:rPrChange w:id="223" w:author="Asad Rana" w:date="2013-05-04T15:08:00Z">
                  <w:rPr/>
                </w:rPrChange>
              </w:rPr>
            </w:pPr>
            <w:r w:rsidRPr="000A6C14">
              <w:rPr>
                <w:color w:val="FFFFFF" w:themeColor="background1"/>
                <w:rPrChange w:id="224" w:author="Asad Rana" w:date="2013-05-04T15:08:00Z">
                  <w:rPr/>
                </w:rPrChange>
              </w:rPr>
              <w:t>The user shall select “Yes” and be directed to workflow steps 7-9</w:t>
            </w:r>
          </w:p>
          <w:p w14:paraId="5CE15D57" w14:textId="77777777" w:rsidR="000A6C14" w:rsidRDefault="000A6C14" w:rsidP="000A6C14">
            <w:pPr>
              <w:pStyle w:val="ListParagraph"/>
              <w:spacing w:after="0" w:line="240" w:lineRule="auto"/>
              <w:ind w:left="0"/>
            </w:pPr>
          </w:p>
        </w:tc>
      </w:tr>
      <w:tr w:rsidR="000A6C14" w14:paraId="72F3C8AF" w14:textId="77777777" w:rsidTr="000A6C14">
        <w:tc>
          <w:tcPr>
            <w:tcW w:w="9576" w:type="dxa"/>
            <w:shd w:val="clear" w:color="auto" w:fill="6D6D6D"/>
            <w:hideMark/>
          </w:tcPr>
          <w:p w14:paraId="7CC123DC" w14:textId="77777777" w:rsidR="000A6C14" w:rsidRDefault="000A6C14" w:rsidP="000A6C14">
            <w:pPr>
              <w:spacing w:after="0" w:line="240" w:lineRule="auto"/>
              <w:rPr>
                <w:rStyle w:val="IntenseReference1"/>
                <w:color w:val="9BBB59"/>
                <w:sz w:val="28"/>
              </w:rPr>
            </w:pPr>
            <w:r>
              <w:rPr>
                <w:rStyle w:val="IntenseReference1"/>
                <w:color w:val="9BBB59"/>
                <w:sz w:val="28"/>
              </w:rPr>
              <w:t>Options:</w:t>
            </w:r>
          </w:p>
          <w:p w14:paraId="1889A10A" w14:textId="77777777" w:rsidR="000A6C14" w:rsidRDefault="000A6C14" w:rsidP="000A6C14">
            <w:pPr>
              <w:spacing w:after="0" w:line="240" w:lineRule="auto"/>
            </w:pPr>
            <w:r>
              <w:rPr>
                <w:color w:val="FFFFFF"/>
                <w:sz w:val="24"/>
              </w:rPr>
              <w:t>The User shall be able to add more than one wine at a time.</w:t>
            </w:r>
          </w:p>
        </w:tc>
      </w:tr>
    </w:tbl>
    <w:p w14:paraId="0D66C96E" w14:textId="77777777" w:rsidR="00A42DF8" w:rsidRDefault="00A42DF8" w:rsidP="00A42DF8">
      <w:pPr>
        <w:jc w:val="right"/>
        <w:rPr>
          <w:rStyle w:val="BookTitle1"/>
          <w:color w:val="FFFFFF"/>
        </w:rPr>
      </w:pPr>
    </w:p>
    <w:p w14:paraId="3B4A2B25" w14:textId="77777777" w:rsidR="00A42DF8" w:rsidRDefault="00A42DF8" w:rsidP="00A42DF8">
      <w:pPr>
        <w:rPr>
          <w:rStyle w:val="Emphasis"/>
          <w:i w:val="0"/>
          <w:iCs w:val="0"/>
          <w:sz w:val="10"/>
        </w:rPr>
      </w:pPr>
    </w:p>
    <w:tbl>
      <w:tblPr>
        <w:tblW w:w="0" w:type="auto"/>
        <w:tblLook w:val="04A0" w:firstRow="1" w:lastRow="0" w:firstColumn="1" w:lastColumn="0" w:noHBand="0" w:noVBand="1"/>
      </w:tblPr>
      <w:tblGrid>
        <w:gridCol w:w="9576"/>
      </w:tblGrid>
      <w:tr w:rsidR="00A42DF8" w:rsidDel="000A6C14" w14:paraId="56F0E8A5" w14:textId="77777777" w:rsidTr="00A42DF8">
        <w:trPr>
          <w:del w:id="225" w:author="Asad Rana" w:date="2013-05-04T15:08:00Z"/>
        </w:trPr>
        <w:tc>
          <w:tcPr>
            <w:tcW w:w="9576" w:type="dxa"/>
            <w:shd w:val="clear" w:color="auto" w:fill="6D6D6D"/>
            <w:hideMark/>
          </w:tcPr>
          <w:p w14:paraId="27660E66" w14:textId="77777777" w:rsidR="00A42DF8" w:rsidDel="000A6C14" w:rsidRDefault="00A42DF8">
            <w:pPr>
              <w:spacing w:after="0" w:line="240" w:lineRule="auto"/>
              <w:rPr>
                <w:del w:id="226" w:author="Asad Rana" w:date="2013-05-04T15:08:00Z"/>
                <w:rStyle w:val="IntenseReference1"/>
                <w:color w:val="9BBB59"/>
                <w:sz w:val="28"/>
              </w:rPr>
            </w:pPr>
            <w:del w:id="227" w:author="Asad Rana" w:date="2013-05-04T15:08:00Z">
              <w:r w:rsidDel="000A6C14">
                <w:rPr>
                  <w:rStyle w:val="IntenseReference1"/>
                  <w:color w:val="9BBB59"/>
                  <w:sz w:val="28"/>
                </w:rPr>
                <w:delText>Description:</w:delText>
              </w:r>
            </w:del>
          </w:p>
          <w:p w14:paraId="11431E5F" w14:textId="77777777" w:rsidR="00A42DF8" w:rsidDel="000A6C14" w:rsidRDefault="00A42DF8" w:rsidP="004135DA">
            <w:pPr>
              <w:spacing w:after="0" w:line="240" w:lineRule="auto"/>
              <w:rPr>
                <w:del w:id="228" w:author="Asad Rana" w:date="2013-05-04T15:08:00Z"/>
                <w:color w:val="FFFFFF"/>
              </w:rPr>
            </w:pPr>
            <w:del w:id="229" w:author="Asad Rana" w:date="2013-05-04T15:08:00Z">
              <w:r w:rsidDel="000A6C14">
                <w:rPr>
                  <w:color w:val="FFFFFF"/>
                  <w:sz w:val="24"/>
                </w:rPr>
                <w:delText xml:space="preserve">This </w:delText>
              </w:r>
            </w:del>
            <w:ins w:id="230" w:author="Jon" w:date="2013-04-24T12:34:00Z">
              <w:del w:id="231" w:author="Asad Rana" w:date="2013-05-04T15:08:00Z">
                <w:r w:rsidR="004D505B" w:rsidDel="000A6C14">
                  <w:rPr>
                    <w:color w:val="FFFFFF"/>
                    <w:sz w:val="24"/>
                  </w:rPr>
                  <w:delText>Use</w:delText>
                </w:r>
              </w:del>
            </w:ins>
            <w:del w:id="232" w:author="Asad Rana" w:date="2013-05-04T15:08:00Z">
              <w:r w:rsidDel="000A6C14">
                <w:rPr>
                  <w:color w:val="FFFFFF"/>
                  <w:sz w:val="24"/>
                </w:rPr>
                <w:delText xml:space="preserve">use </w:delText>
              </w:r>
            </w:del>
            <w:ins w:id="233" w:author="Jon" w:date="2013-04-24T12:34:00Z">
              <w:del w:id="234" w:author="Asad Rana" w:date="2013-05-04T15:08:00Z">
                <w:r w:rsidR="0017080B" w:rsidDel="000A6C14">
                  <w:rPr>
                    <w:color w:val="FFFFFF"/>
                    <w:sz w:val="24"/>
                  </w:rPr>
                  <w:delText>C</w:delText>
                </w:r>
              </w:del>
            </w:ins>
            <w:del w:id="235" w:author="Asad Rana" w:date="2013-05-04T15:08:00Z">
              <w:r w:rsidDel="000A6C14">
                <w:rPr>
                  <w:color w:val="FFFFFF"/>
                  <w:sz w:val="24"/>
                </w:rPr>
                <w:delText xml:space="preserve">case covers </w:delText>
              </w:r>
            </w:del>
            <w:ins w:id="236" w:author="Jon" w:date="2013-04-24T12:13:00Z">
              <w:del w:id="237" w:author="Asad Rana" w:date="2013-05-04T15:08:00Z">
                <w:r w:rsidR="004135DA" w:rsidDel="000A6C14">
                  <w:rPr>
                    <w:color w:val="FFFFFF"/>
                    <w:sz w:val="24"/>
                  </w:rPr>
                  <w:delText xml:space="preserve">outlines </w:delText>
                </w:r>
              </w:del>
            </w:ins>
            <w:del w:id="238" w:author="Asad Rana" w:date="2013-05-04T15:08:00Z">
              <w:r w:rsidDel="000A6C14">
                <w:rPr>
                  <w:color w:val="FFFFFF"/>
                  <w:sz w:val="24"/>
                </w:rPr>
                <w:delText xml:space="preserve">the user’s ability to add a wine </w:delText>
              </w:r>
            </w:del>
            <w:ins w:id="239" w:author="Jon" w:date="2013-04-24T12:34:00Z">
              <w:del w:id="240" w:author="Asad Rana" w:date="2013-05-04T15:08:00Z">
                <w:r w:rsidR="0017080B" w:rsidDel="000A6C14">
                  <w:rPr>
                    <w:color w:val="FFFFFF"/>
                    <w:sz w:val="24"/>
                  </w:rPr>
                  <w:delText>in</w:delText>
                </w:r>
              </w:del>
            </w:ins>
            <w:del w:id="241" w:author="Asad Rana" w:date="2013-05-04T15:08:00Z">
              <w:r w:rsidDel="000A6C14">
                <w:rPr>
                  <w:color w:val="FFFFFF"/>
                  <w:sz w:val="24"/>
                </w:rPr>
                <w:delText>to the application for the system to keep track of what wines the user currently owns.</w:delText>
              </w:r>
            </w:del>
          </w:p>
        </w:tc>
      </w:tr>
      <w:tr w:rsidR="00A42DF8" w:rsidDel="000A6C14" w14:paraId="20D0142F" w14:textId="77777777" w:rsidTr="00A42DF8">
        <w:trPr>
          <w:del w:id="242" w:author="Asad Rana" w:date="2013-05-04T15:08:00Z"/>
        </w:trPr>
        <w:tc>
          <w:tcPr>
            <w:tcW w:w="9576" w:type="dxa"/>
            <w:shd w:val="clear" w:color="auto" w:fill="595959"/>
            <w:hideMark/>
          </w:tcPr>
          <w:p w14:paraId="7319DC61" w14:textId="77777777" w:rsidR="00A42DF8" w:rsidDel="000A6C14" w:rsidRDefault="00A42DF8">
            <w:pPr>
              <w:spacing w:after="0" w:line="240" w:lineRule="auto"/>
              <w:rPr>
                <w:del w:id="243" w:author="Asad Rana" w:date="2013-05-04T15:08:00Z"/>
                <w:rStyle w:val="IntenseReference1"/>
                <w:color w:val="9BBB59"/>
                <w:sz w:val="28"/>
              </w:rPr>
            </w:pPr>
            <w:del w:id="244" w:author="Asad Rana" w:date="2013-05-04T15:08:00Z">
              <w:r w:rsidDel="000A6C14">
                <w:rPr>
                  <w:rStyle w:val="IntenseReference1"/>
                  <w:color w:val="9BBB59"/>
                  <w:sz w:val="28"/>
                </w:rPr>
                <w:delText>Actors:</w:delText>
              </w:r>
            </w:del>
          </w:p>
          <w:p w14:paraId="4228584B" w14:textId="77777777" w:rsidR="00A42DF8" w:rsidDel="000A6C14" w:rsidRDefault="00A42DF8">
            <w:pPr>
              <w:spacing w:after="0" w:line="240" w:lineRule="auto"/>
              <w:rPr>
                <w:del w:id="245" w:author="Asad Rana" w:date="2013-05-04T15:08:00Z"/>
              </w:rPr>
            </w:pPr>
            <w:del w:id="246" w:author="Asad Rana" w:date="2013-05-04T15:08:00Z">
              <w:r w:rsidDel="000A6C14">
                <w:rPr>
                  <w:color w:val="FFFFFF"/>
                  <w:sz w:val="24"/>
                </w:rPr>
                <w:delText xml:space="preserve">The </w:delText>
              </w:r>
            </w:del>
            <w:ins w:id="247" w:author="Jon" w:date="2013-04-24T12:34:00Z">
              <w:del w:id="248" w:author="Asad Rana" w:date="2013-05-04T15:08:00Z">
                <w:r w:rsidR="0017080B" w:rsidDel="000A6C14">
                  <w:rPr>
                    <w:color w:val="FFFFFF"/>
                    <w:sz w:val="24"/>
                  </w:rPr>
                  <w:delText>U</w:delText>
                </w:r>
              </w:del>
            </w:ins>
            <w:del w:id="249" w:author="Asad Rana" w:date="2013-05-04T15:08:00Z">
              <w:r w:rsidDel="000A6C14">
                <w:rPr>
                  <w:color w:val="FFFFFF"/>
                  <w:sz w:val="24"/>
                </w:rPr>
                <w:delText>user</w:delText>
              </w:r>
            </w:del>
          </w:p>
        </w:tc>
      </w:tr>
      <w:tr w:rsidR="00A42DF8" w:rsidDel="000A6C14" w14:paraId="5D6E04D1" w14:textId="77777777" w:rsidTr="00A42DF8">
        <w:trPr>
          <w:del w:id="250" w:author="Asad Rana" w:date="2013-05-04T15:08:00Z"/>
        </w:trPr>
        <w:tc>
          <w:tcPr>
            <w:tcW w:w="9576" w:type="dxa"/>
            <w:shd w:val="clear" w:color="auto" w:fill="6D6D6D"/>
            <w:hideMark/>
          </w:tcPr>
          <w:p w14:paraId="69A307DE" w14:textId="77777777" w:rsidR="00A42DF8" w:rsidDel="000A6C14" w:rsidRDefault="00A42DF8">
            <w:pPr>
              <w:spacing w:after="0" w:line="240" w:lineRule="auto"/>
              <w:rPr>
                <w:del w:id="251" w:author="Asad Rana" w:date="2013-05-04T15:08:00Z"/>
                <w:rStyle w:val="IntenseReference1"/>
                <w:color w:val="9BBB59"/>
                <w:sz w:val="28"/>
              </w:rPr>
            </w:pPr>
            <w:del w:id="252" w:author="Asad Rana" w:date="2013-05-04T15:08:00Z">
              <w:r w:rsidDel="000A6C14">
                <w:rPr>
                  <w:rStyle w:val="IntenseReference1"/>
                  <w:color w:val="9BBB59"/>
                  <w:sz w:val="28"/>
                </w:rPr>
                <w:delText>Desired Outcome:</w:delText>
              </w:r>
            </w:del>
          </w:p>
          <w:p w14:paraId="2E71C3B7" w14:textId="77777777" w:rsidR="00A42DF8" w:rsidDel="000A6C14" w:rsidRDefault="00A42DF8" w:rsidP="004135DA">
            <w:pPr>
              <w:spacing w:after="0" w:line="240" w:lineRule="auto"/>
              <w:rPr>
                <w:del w:id="253" w:author="Asad Rana" w:date="2013-05-04T15:08:00Z"/>
              </w:rPr>
            </w:pPr>
            <w:del w:id="254" w:author="Asad Rana" w:date="2013-05-04T15:08:00Z">
              <w:r w:rsidDel="000A6C14">
                <w:rPr>
                  <w:color w:val="FFFFFF"/>
                  <w:sz w:val="24"/>
                </w:rPr>
                <w:delText xml:space="preserve">The application </w:delText>
              </w:r>
            </w:del>
            <w:ins w:id="255" w:author="Jon" w:date="2013-04-24T12:13:00Z">
              <w:del w:id="256" w:author="Asad Rana" w:date="2013-05-04T15:08:00Z">
                <w:r w:rsidR="004135DA" w:rsidDel="000A6C14">
                  <w:rPr>
                    <w:color w:val="FFFFFF"/>
                    <w:sz w:val="24"/>
                  </w:rPr>
                  <w:delText xml:space="preserve">System </w:delText>
                </w:r>
              </w:del>
            </w:ins>
            <w:del w:id="257" w:author="Asad Rana" w:date="2013-05-04T15:08:00Z">
              <w:r w:rsidDel="000A6C14">
                <w:rPr>
                  <w:color w:val="FFFFFF"/>
                  <w:sz w:val="24"/>
                </w:rPr>
                <w:delText>will store the user’s wine info</w:delText>
              </w:r>
            </w:del>
            <w:ins w:id="258" w:author="Jon" w:date="2013-04-24T12:14:00Z">
              <w:del w:id="259" w:author="Asad Rana" w:date="2013-05-04T15:08:00Z">
                <w:r w:rsidR="004135DA" w:rsidDel="000A6C14">
                  <w:rPr>
                    <w:color w:val="FFFFFF"/>
                    <w:sz w:val="24"/>
                  </w:rPr>
                  <w:delText>rmation</w:delText>
                </w:r>
              </w:del>
            </w:ins>
            <w:del w:id="260" w:author="Asad Rana" w:date="2013-05-04T15:08:00Z">
              <w:r w:rsidDel="000A6C14">
                <w:rPr>
                  <w:color w:val="FFFFFF"/>
                  <w:sz w:val="24"/>
                </w:rPr>
                <w:delText xml:space="preserve"> that will be used for either reference or other features of the app</w:delText>
              </w:r>
            </w:del>
            <w:ins w:id="261" w:author="Jon" w:date="2013-04-24T12:35:00Z">
              <w:del w:id="262" w:author="Asad Rana" w:date="2013-05-04T15:08:00Z">
                <w:r w:rsidR="0017080B" w:rsidDel="000A6C14">
                  <w:rPr>
                    <w:color w:val="FFFFFF"/>
                    <w:sz w:val="24"/>
                  </w:rPr>
                  <w:delText>.</w:delText>
                </w:r>
              </w:del>
            </w:ins>
          </w:p>
        </w:tc>
      </w:tr>
      <w:tr w:rsidR="00A42DF8" w:rsidDel="000A6C14" w14:paraId="7C576BE5" w14:textId="77777777" w:rsidTr="00A42DF8">
        <w:trPr>
          <w:del w:id="263" w:author="Asad Rana" w:date="2013-05-04T15:08:00Z"/>
        </w:trPr>
        <w:tc>
          <w:tcPr>
            <w:tcW w:w="9576" w:type="dxa"/>
            <w:shd w:val="clear" w:color="auto" w:fill="595959"/>
            <w:hideMark/>
          </w:tcPr>
          <w:p w14:paraId="60BBAEC0" w14:textId="77777777" w:rsidR="00A42DF8" w:rsidDel="000A6C14" w:rsidRDefault="00A42DF8">
            <w:pPr>
              <w:spacing w:after="0" w:line="240" w:lineRule="auto"/>
              <w:rPr>
                <w:del w:id="264" w:author="Asad Rana" w:date="2013-05-04T15:08:00Z"/>
                <w:rStyle w:val="IntenseReference1"/>
                <w:color w:val="9BBB59"/>
                <w:sz w:val="28"/>
              </w:rPr>
            </w:pPr>
            <w:del w:id="265" w:author="Asad Rana" w:date="2013-05-04T15:08:00Z">
              <w:r w:rsidDel="000A6C14">
                <w:rPr>
                  <w:rStyle w:val="IntenseReference1"/>
                  <w:color w:val="9BBB59"/>
                  <w:sz w:val="28"/>
                </w:rPr>
                <w:delText>User Goals:</w:delText>
              </w:r>
            </w:del>
          </w:p>
          <w:p w14:paraId="1B2BDA03" w14:textId="77777777" w:rsidR="00A42DF8" w:rsidDel="000A6C14" w:rsidRDefault="00A42DF8">
            <w:pPr>
              <w:spacing w:after="0" w:line="240" w:lineRule="auto"/>
              <w:rPr>
                <w:del w:id="266" w:author="Asad Rana" w:date="2013-05-04T15:08:00Z"/>
              </w:rPr>
            </w:pPr>
            <w:del w:id="267" w:author="Asad Rana" w:date="2013-05-04T15:08:00Z">
              <w:r w:rsidDel="000A6C14">
                <w:rPr>
                  <w:color w:val="FFFFFF"/>
                  <w:sz w:val="24"/>
                </w:rPr>
                <w:delText xml:space="preserve">The user wishes to add information of a wine </w:delText>
              </w:r>
            </w:del>
            <w:ins w:id="268" w:author="Jon" w:date="2013-04-24T12:14:00Z">
              <w:del w:id="269" w:author="Asad Rana" w:date="2013-05-04T15:08:00Z">
                <w:r w:rsidR="004135DA" w:rsidDel="000A6C14">
                  <w:rPr>
                    <w:color w:val="FFFFFF"/>
                    <w:sz w:val="24"/>
                  </w:rPr>
                  <w:delText xml:space="preserve">that </w:delText>
                </w:r>
              </w:del>
            </w:ins>
            <w:del w:id="270" w:author="Asad Rana" w:date="2013-05-04T15:08:00Z">
              <w:r w:rsidDel="000A6C14">
                <w:rPr>
                  <w:color w:val="FFFFFF"/>
                  <w:sz w:val="24"/>
                </w:rPr>
                <w:delText>they currently own into their inventory</w:delText>
              </w:r>
            </w:del>
            <w:ins w:id="271" w:author="Jon" w:date="2013-04-24T12:35:00Z">
              <w:del w:id="272" w:author="Asad Rana" w:date="2013-05-04T15:08:00Z">
                <w:r w:rsidR="0017080B" w:rsidDel="000A6C14">
                  <w:rPr>
                    <w:color w:val="FFFFFF"/>
                    <w:sz w:val="24"/>
                  </w:rPr>
                  <w:delText>.</w:delText>
                </w:r>
              </w:del>
            </w:ins>
          </w:p>
        </w:tc>
      </w:tr>
      <w:tr w:rsidR="00A42DF8" w:rsidDel="000A6C14" w14:paraId="2F5416DE" w14:textId="77777777" w:rsidTr="00A42DF8">
        <w:trPr>
          <w:del w:id="273" w:author="Asad Rana" w:date="2013-05-04T15:08:00Z"/>
        </w:trPr>
        <w:tc>
          <w:tcPr>
            <w:tcW w:w="9576" w:type="dxa"/>
            <w:shd w:val="clear" w:color="auto" w:fill="6D6D6D"/>
            <w:hideMark/>
          </w:tcPr>
          <w:p w14:paraId="40D322FB" w14:textId="77777777" w:rsidR="00A42DF8" w:rsidDel="000A6C14" w:rsidRDefault="00A42DF8">
            <w:pPr>
              <w:spacing w:after="0" w:line="240" w:lineRule="auto"/>
              <w:rPr>
                <w:del w:id="274" w:author="Asad Rana" w:date="2013-05-04T15:08:00Z"/>
                <w:rStyle w:val="IntenseReference1"/>
                <w:color w:val="9BBB59"/>
                <w:sz w:val="28"/>
              </w:rPr>
            </w:pPr>
            <w:del w:id="275" w:author="Asad Rana" w:date="2013-05-04T15:08:00Z">
              <w:r w:rsidDel="000A6C14">
                <w:rPr>
                  <w:rStyle w:val="IntenseReference1"/>
                  <w:color w:val="9BBB59"/>
                  <w:sz w:val="28"/>
                </w:rPr>
                <w:delText>Dependent Use Cases:</w:delText>
              </w:r>
            </w:del>
          </w:p>
          <w:p w14:paraId="7EF1DB82" w14:textId="77777777" w:rsidR="00A42DF8" w:rsidDel="000A6C14" w:rsidRDefault="00A42DF8">
            <w:pPr>
              <w:spacing w:after="0" w:line="240" w:lineRule="auto"/>
              <w:rPr>
                <w:del w:id="276" w:author="Asad Rana" w:date="2013-05-04T15:08:00Z"/>
                <w:color w:val="FFFFFF"/>
                <w:sz w:val="24"/>
              </w:rPr>
            </w:pPr>
            <w:del w:id="277" w:author="Asad Rana" w:date="2013-05-04T15:08:00Z">
              <w:r w:rsidRPr="00A42DF8" w:rsidDel="000A6C14">
                <w:rPr>
                  <w:color w:val="FFFFFF"/>
                  <w:sz w:val="24"/>
                </w:rPr>
                <w:delText>TBD</w:delText>
              </w:r>
            </w:del>
          </w:p>
          <w:p w14:paraId="1F7F12C0" w14:textId="77777777" w:rsidR="0017080B" w:rsidDel="000A6C14" w:rsidRDefault="0017080B">
            <w:pPr>
              <w:spacing w:after="0" w:line="240" w:lineRule="auto"/>
              <w:rPr>
                <w:ins w:id="278" w:author="Jon" w:date="2013-04-24T12:36:00Z"/>
                <w:del w:id="279" w:author="Asad Rana" w:date="2013-05-04T15:08:00Z"/>
                <w:color w:val="FFFFFF"/>
                <w:sz w:val="24"/>
              </w:rPr>
            </w:pPr>
          </w:p>
          <w:p w14:paraId="68FF016D" w14:textId="77777777" w:rsidR="0017080B" w:rsidDel="000A6C14" w:rsidRDefault="00F61F2F">
            <w:pPr>
              <w:spacing w:after="0" w:line="240" w:lineRule="auto"/>
              <w:rPr>
                <w:ins w:id="280" w:author="Jon" w:date="2013-04-24T12:36:00Z"/>
                <w:del w:id="281" w:author="Asad Rana" w:date="2013-05-04T15:08:00Z"/>
                <w:color w:val="FFFFFF"/>
                <w:sz w:val="24"/>
              </w:rPr>
            </w:pPr>
            <w:ins w:id="282" w:author="Jon" w:date="2013-04-24T12:36:00Z">
              <w:del w:id="283" w:author="Asad Rana" w:date="2013-05-04T15:08:00Z">
                <w:r w:rsidDel="000A6C14">
                  <w:rPr>
                    <w:color w:val="FFFFFF"/>
                    <w:sz w:val="24"/>
                  </w:rPr>
                  <w:delText>Creating a Profile</w:delText>
                </w:r>
              </w:del>
            </w:ins>
          </w:p>
          <w:p w14:paraId="19E69CD9" w14:textId="77777777" w:rsidR="00A42DF8" w:rsidRPr="0017080B" w:rsidDel="000A6C14" w:rsidRDefault="0017080B">
            <w:pPr>
              <w:keepNext/>
              <w:keepLines/>
              <w:spacing w:before="200" w:after="0" w:line="240" w:lineRule="auto"/>
              <w:outlineLvl w:val="4"/>
              <w:rPr>
                <w:del w:id="284" w:author="Asad Rana" w:date="2013-05-04T15:08:00Z"/>
                <w:color w:val="FFFFFF"/>
                <w:sz w:val="24"/>
                <w:rPrChange w:id="285" w:author="Jon" w:date="2013-04-24T12:36:00Z">
                  <w:rPr>
                    <w:del w:id="286" w:author="Asad Rana" w:date="2013-05-04T15:08:00Z"/>
                    <w:rFonts w:ascii="Cambria" w:hAnsi="Cambria"/>
                    <w:color w:val="FFFFFF"/>
                    <w:sz w:val="24"/>
                    <w:highlight w:val="blue"/>
                  </w:rPr>
                </w:rPrChange>
              </w:rPr>
            </w:pPr>
            <w:ins w:id="287" w:author="Jon" w:date="2013-04-24T12:36:00Z">
              <w:del w:id="288" w:author="Asad Rana" w:date="2013-05-04T15:08:00Z">
                <w:r w:rsidDel="000A6C14">
                  <w:rPr>
                    <w:color w:val="FFFFFF"/>
                    <w:sz w:val="24"/>
                  </w:rPr>
                  <w:delText>Logging in</w:delText>
                </w:r>
              </w:del>
            </w:ins>
            <w:del w:id="289" w:author="Asad Rana" w:date="2013-05-04T15:08:00Z">
              <w:r w:rsidR="00A42DF8" w:rsidRPr="00A42DF8" w:rsidDel="000A6C14">
                <w:rPr>
                  <w:color w:val="FFFFFF"/>
                  <w:sz w:val="24"/>
                  <w:highlight w:val="blue"/>
                </w:rPr>
                <w:delText>Creating a profile</w:delText>
              </w:r>
            </w:del>
          </w:p>
          <w:p w14:paraId="3F1BFA0A" w14:textId="77777777" w:rsidR="00A42DF8" w:rsidDel="000A6C14" w:rsidRDefault="00A42DF8">
            <w:pPr>
              <w:spacing w:after="0" w:line="240" w:lineRule="auto"/>
              <w:rPr>
                <w:del w:id="290" w:author="Asad Rana" w:date="2013-05-04T15:08:00Z"/>
                <w:color w:val="FFFFFF"/>
                <w:sz w:val="24"/>
              </w:rPr>
            </w:pPr>
            <w:del w:id="291" w:author="Asad Rana" w:date="2013-05-04T15:08:00Z">
              <w:r w:rsidRPr="00A42DF8" w:rsidDel="000A6C14">
                <w:rPr>
                  <w:color w:val="FFFFFF"/>
                  <w:sz w:val="24"/>
                  <w:highlight w:val="blue"/>
                </w:rPr>
                <w:delText>Logging in</w:delText>
              </w:r>
            </w:del>
          </w:p>
        </w:tc>
      </w:tr>
      <w:tr w:rsidR="00A42DF8" w:rsidDel="000A6C14" w14:paraId="7A897533" w14:textId="77777777" w:rsidTr="00A42DF8">
        <w:trPr>
          <w:del w:id="292" w:author="Asad Rana" w:date="2013-05-04T15:08:00Z"/>
        </w:trPr>
        <w:tc>
          <w:tcPr>
            <w:tcW w:w="9576" w:type="dxa"/>
            <w:shd w:val="clear" w:color="auto" w:fill="595959"/>
            <w:hideMark/>
          </w:tcPr>
          <w:p w14:paraId="47FE1631" w14:textId="77777777" w:rsidR="00A42DF8" w:rsidDel="000A6C14" w:rsidRDefault="00A42DF8">
            <w:pPr>
              <w:spacing w:after="0" w:line="240" w:lineRule="auto"/>
              <w:rPr>
                <w:del w:id="293" w:author="Asad Rana" w:date="2013-05-04T15:08:00Z"/>
                <w:rStyle w:val="IntenseReference1"/>
                <w:color w:val="9BBB59"/>
                <w:sz w:val="28"/>
              </w:rPr>
            </w:pPr>
            <w:del w:id="294" w:author="Asad Rana" w:date="2013-05-04T15:08:00Z">
              <w:r w:rsidDel="000A6C14">
                <w:rPr>
                  <w:rStyle w:val="IntenseReference1"/>
                  <w:color w:val="9BBB59"/>
                  <w:sz w:val="28"/>
                </w:rPr>
                <w:delText>Involved Requirements:</w:delText>
              </w:r>
            </w:del>
          </w:p>
          <w:p w14:paraId="79A643F1" w14:textId="77777777" w:rsidR="00A42DF8" w:rsidDel="000A6C14" w:rsidRDefault="00A42DF8" w:rsidP="00A42DF8">
            <w:pPr>
              <w:pStyle w:val="ListParagraph"/>
              <w:numPr>
                <w:ilvl w:val="0"/>
                <w:numId w:val="8"/>
              </w:numPr>
              <w:spacing w:after="0" w:line="240" w:lineRule="auto"/>
              <w:rPr>
                <w:del w:id="295" w:author="Asad Rana" w:date="2013-05-04T15:08:00Z"/>
              </w:rPr>
            </w:pPr>
            <w:del w:id="296" w:author="Asad Rana" w:date="2013-05-04T15:08:00Z">
              <w:r w:rsidDel="000A6C14">
                <w:rPr>
                  <w:color w:val="FFFFFF"/>
                  <w:sz w:val="24"/>
                </w:rPr>
                <w:delText>TBD</w:delText>
              </w:r>
            </w:del>
          </w:p>
        </w:tc>
      </w:tr>
      <w:tr w:rsidR="00A42DF8" w:rsidDel="000A6C14" w14:paraId="77E4DA4B" w14:textId="77777777" w:rsidTr="00A42DF8">
        <w:trPr>
          <w:del w:id="297" w:author="Asad Rana" w:date="2013-05-04T15:08:00Z"/>
        </w:trPr>
        <w:tc>
          <w:tcPr>
            <w:tcW w:w="9576" w:type="dxa"/>
            <w:shd w:val="clear" w:color="auto" w:fill="6D6D6D"/>
            <w:hideMark/>
          </w:tcPr>
          <w:p w14:paraId="06622117" w14:textId="77777777" w:rsidR="00A42DF8" w:rsidDel="000A6C14" w:rsidRDefault="00A42DF8">
            <w:pPr>
              <w:spacing w:after="0" w:line="240" w:lineRule="auto"/>
              <w:rPr>
                <w:del w:id="298" w:author="Asad Rana" w:date="2013-05-04T15:08:00Z"/>
                <w:rStyle w:val="IntenseReference1"/>
                <w:color w:val="9BBB59"/>
                <w:sz w:val="28"/>
              </w:rPr>
            </w:pPr>
            <w:del w:id="299" w:author="Asad Rana" w:date="2013-05-04T15:08:00Z">
              <w:r w:rsidDel="000A6C14">
                <w:rPr>
                  <w:rStyle w:val="IntenseReference1"/>
                  <w:color w:val="9BBB59"/>
                  <w:sz w:val="28"/>
                </w:rPr>
                <w:delText>Details:</w:delText>
              </w:r>
            </w:del>
          </w:p>
          <w:p w14:paraId="7D9C10B2" w14:textId="77777777" w:rsidR="00A42DF8" w:rsidDel="000A6C14" w:rsidRDefault="00A42DF8" w:rsidP="00A42DF8">
            <w:pPr>
              <w:pStyle w:val="ListParagraph"/>
              <w:numPr>
                <w:ilvl w:val="0"/>
                <w:numId w:val="8"/>
              </w:numPr>
              <w:spacing w:after="0" w:line="240" w:lineRule="auto"/>
              <w:rPr>
                <w:del w:id="300" w:author="Asad Rana" w:date="2013-05-04T15:08:00Z"/>
                <w:sz w:val="24"/>
                <w:szCs w:val="24"/>
              </w:rPr>
            </w:pPr>
            <w:del w:id="301" w:author="Asad Rana" w:date="2013-05-04T15:08:00Z">
              <w:r w:rsidDel="000A6C14">
                <w:rPr>
                  <w:b/>
                  <w:color w:val="FFFFFF"/>
                  <w:sz w:val="24"/>
                  <w:szCs w:val="24"/>
                  <w:u w:val="single"/>
                </w:rPr>
                <w:delText>Priority:</w:delText>
              </w:r>
              <w:r w:rsidDel="000A6C14">
                <w:rPr>
                  <w:color w:val="FFFFFF"/>
                  <w:sz w:val="24"/>
                  <w:szCs w:val="24"/>
                </w:rPr>
                <w:delText xml:space="preserve"> 1</w:delText>
              </w:r>
            </w:del>
          </w:p>
          <w:p w14:paraId="67397658" w14:textId="77777777" w:rsidR="00A42DF8" w:rsidDel="000A6C14" w:rsidRDefault="00A42DF8" w:rsidP="00A42DF8">
            <w:pPr>
              <w:pStyle w:val="ListParagraph"/>
              <w:numPr>
                <w:ilvl w:val="0"/>
                <w:numId w:val="8"/>
              </w:numPr>
              <w:spacing w:after="0" w:line="240" w:lineRule="auto"/>
              <w:rPr>
                <w:del w:id="302" w:author="Asad Rana" w:date="2013-05-04T15:08:00Z"/>
                <w:sz w:val="24"/>
                <w:szCs w:val="24"/>
              </w:rPr>
            </w:pPr>
            <w:del w:id="303" w:author="Asad Rana" w:date="2013-05-04T15:08:00Z">
              <w:r w:rsidDel="000A6C14">
                <w:rPr>
                  <w:b/>
                  <w:color w:val="FFFFFF"/>
                  <w:sz w:val="24"/>
                  <w:szCs w:val="24"/>
                  <w:u w:val="single"/>
                </w:rPr>
                <w:delText>Progress Status:</w:delText>
              </w:r>
              <w:r w:rsidDel="000A6C14">
                <w:rPr>
                  <w:color w:val="FFFFFF"/>
                  <w:sz w:val="24"/>
                  <w:szCs w:val="24"/>
                </w:rPr>
                <w:delText xml:space="preserve"> Planning</w:delText>
              </w:r>
            </w:del>
          </w:p>
          <w:p w14:paraId="227E0D93" w14:textId="77777777" w:rsidR="00A42DF8" w:rsidDel="000A6C14" w:rsidRDefault="00A42DF8" w:rsidP="00A42DF8">
            <w:pPr>
              <w:pStyle w:val="ListParagraph"/>
              <w:numPr>
                <w:ilvl w:val="0"/>
                <w:numId w:val="8"/>
              </w:numPr>
              <w:spacing w:after="0" w:line="240" w:lineRule="auto"/>
              <w:rPr>
                <w:del w:id="304" w:author="Asad Rana" w:date="2013-05-04T15:08:00Z"/>
                <w:b/>
                <w:sz w:val="24"/>
                <w:szCs w:val="24"/>
                <w:u w:val="single"/>
              </w:rPr>
            </w:pPr>
            <w:del w:id="305" w:author="Asad Rana" w:date="2013-05-04T15:08:00Z">
              <w:r w:rsidDel="000A6C14">
                <w:rPr>
                  <w:b/>
                  <w:color w:val="FFFFFF"/>
                  <w:sz w:val="24"/>
                  <w:szCs w:val="24"/>
                  <w:u w:val="single"/>
                </w:rPr>
                <w:delText>Test Phase Status:</w:delText>
              </w:r>
              <w:r w:rsidDel="000A6C14">
                <w:rPr>
                  <w:color w:val="FFFFFF"/>
                  <w:sz w:val="24"/>
                  <w:szCs w:val="24"/>
                </w:rPr>
                <w:delText xml:space="preserve"> Planned</w:delText>
              </w:r>
            </w:del>
          </w:p>
          <w:p w14:paraId="58DB80B1" w14:textId="77777777" w:rsidR="00A42DF8" w:rsidDel="000A6C14" w:rsidRDefault="00A42DF8" w:rsidP="00A42DF8">
            <w:pPr>
              <w:pStyle w:val="ListParagraph"/>
              <w:numPr>
                <w:ilvl w:val="0"/>
                <w:numId w:val="8"/>
              </w:numPr>
              <w:spacing w:after="0" w:line="240" w:lineRule="auto"/>
              <w:rPr>
                <w:del w:id="306" w:author="Asad Rana" w:date="2013-05-04T15:08:00Z"/>
                <w:b/>
                <w:u w:val="single"/>
              </w:rPr>
            </w:pPr>
            <w:del w:id="307" w:author="Asad Rana" w:date="2013-05-04T15:08:00Z">
              <w:r w:rsidDel="000A6C14">
                <w:rPr>
                  <w:b/>
                  <w:color w:val="FFFFFF"/>
                  <w:sz w:val="24"/>
                  <w:szCs w:val="24"/>
                  <w:u w:val="single"/>
                </w:rPr>
                <w:delText>Frequency:</w:delText>
              </w:r>
              <w:r w:rsidDel="000A6C14">
                <w:rPr>
                  <w:color w:val="FFFFFF"/>
                  <w:sz w:val="24"/>
                  <w:szCs w:val="24"/>
                </w:rPr>
                <w:delText xml:space="preserve"> Custom</w:delText>
              </w:r>
            </w:del>
          </w:p>
        </w:tc>
      </w:tr>
      <w:tr w:rsidR="00A42DF8" w:rsidDel="000A6C14" w14:paraId="09DC294F" w14:textId="77777777" w:rsidTr="00A42DF8">
        <w:trPr>
          <w:del w:id="308" w:author="Asad Rana" w:date="2013-05-04T15:08:00Z"/>
        </w:trPr>
        <w:tc>
          <w:tcPr>
            <w:tcW w:w="9576" w:type="dxa"/>
            <w:shd w:val="clear" w:color="auto" w:fill="595959"/>
            <w:hideMark/>
          </w:tcPr>
          <w:p w14:paraId="219760D7" w14:textId="77777777" w:rsidR="00A42DF8" w:rsidDel="000A6C14" w:rsidRDefault="00A42DF8">
            <w:pPr>
              <w:spacing w:after="0" w:line="240" w:lineRule="auto"/>
              <w:rPr>
                <w:del w:id="309" w:author="Asad Rana" w:date="2013-05-04T15:08:00Z"/>
                <w:rStyle w:val="IntenseReference1"/>
                <w:color w:val="9BBB59"/>
                <w:sz w:val="28"/>
              </w:rPr>
            </w:pPr>
            <w:del w:id="310" w:author="Asad Rana" w:date="2013-05-04T15:08:00Z">
              <w:r w:rsidDel="000A6C14">
                <w:rPr>
                  <w:rStyle w:val="IntenseReference1"/>
                  <w:color w:val="9BBB59"/>
                  <w:sz w:val="28"/>
                </w:rPr>
                <w:delText>Pre-conditions:</w:delText>
              </w:r>
            </w:del>
          </w:p>
          <w:p w14:paraId="476AD9AB" w14:textId="77777777" w:rsidR="00A42DF8" w:rsidDel="000A6C14" w:rsidRDefault="00F61F2F" w:rsidP="00A42DF8">
            <w:pPr>
              <w:pStyle w:val="ListParagraph"/>
              <w:numPr>
                <w:ilvl w:val="0"/>
                <w:numId w:val="9"/>
              </w:numPr>
              <w:spacing w:after="0" w:line="240" w:lineRule="auto"/>
              <w:rPr>
                <w:del w:id="311" w:author="Asad Rana" w:date="2013-05-04T15:08:00Z"/>
              </w:rPr>
            </w:pPr>
            <w:ins w:id="312" w:author="Jon" w:date="2013-04-24T12:59:00Z">
              <w:del w:id="313" w:author="Asad Rana" w:date="2013-05-04T15:08:00Z">
                <w:r w:rsidDel="000A6C14">
                  <w:rPr>
                    <w:color w:val="FFFFFF"/>
                    <w:sz w:val="24"/>
                  </w:rPr>
                  <w:delText xml:space="preserve">The </w:delText>
                </w:r>
              </w:del>
            </w:ins>
            <w:del w:id="314" w:author="Asad Rana" w:date="2013-05-04T15:08:00Z">
              <w:r w:rsidR="00A42DF8" w:rsidDel="000A6C14">
                <w:rPr>
                  <w:color w:val="FFFFFF"/>
                  <w:sz w:val="24"/>
                </w:rPr>
                <w:delText>User has logged in onto their profile</w:delText>
              </w:r>
            </w:del>
            <w:ins w:id="315" w:author="Jon" w:date="2013-04-24T12:59:00Z">
              <w:del w:id="316" w:author="Asad Rana" w:date="2013-05-04T15:08:00Z">
                <w:r w:rsidDel="000A6C14">
                  <w:rPr>
                    <w:color w:val="FFFFFF"/>
                    <w:sz w:val="24"/>
                  </w:rPr>
                  <w:delText>is logged in.</w:delText>
                </w:r>
              </w:del>
            </w:ins>
          </w:p>
          <w:p w14:paraId="692D4C7C" w14:textId="77777777" w:rsidR="00A42DF8" w:rsidDel="000A6C14" w:rsidRDefault="00F61F2F" w:rsidP="00F61F2F">
            <w:pPr>
              <w:pStyle w:val="ListParagraph"/>
              <w:numPr>
                <w:ilvl w:val="0"/>
                <w:numId w:val="9"/>
              </w:numPr>
              <w:spacing w:after="0" w:line="240" w:lineRule="auto"/>
              <w:rPr>
                <w:del w:id="317" w:author="Asad Rana" w:date="2013-05-04T15:08:00Z"/>
              </w:rPr>
            </w:pPr>
            <w:ins w:id="318" w:author="Jon" w:date="2013-04-24T13:00:00Z">
              <w:del w:id="319" w:author="Asad Rana" w:date="2013-05-04T15:08:00Z">
                <w:r w:rsidDel="000A6C14">
                  <w:rPr>
                    <w:color w:val="FFFFFF"/>
                    <w:sz w:val="24"/>
                  </w:rPr>
                  <w:delText xml:space="preserve">The System </w:delText>
                </w:r>
              </w:del>
            </w:ins>
            <w:del w:id="320" w:author="Asad Rana" w:date="2013-05-04T15:08:00Z">
              <w:r w:rsidR="00A42DF8" w:rsidDel="000A6C14">
                <w:rPr>
                  <w:color w:val="FFFFFF"/>
                  <w:sz w:val="24"/>
                </w:rPr>
                <w:delText>User is currently at their inventory display</w:delText>
              </w:r>
            </w:del>
            <w:ins w:id="321" w:author="Jon" w:date="2013-04-24T13:00:00Z">
              <w:del w:id="322" w:author="Asad Rana" w:date="2013-05-04T15:08:00Z">
                <w:r w:rsidDel="000A6C14">
                  <w:rPr>
                    <w:color w:val="FFFFFF"/>
                    <w:sz w:val="24"/>
                  </w:rPr>
                  <w:delText>is at the inventory screen.</w:delText>
                </w:r>
              </w:del>
            </w:ins>
          </w:p>
        </w:tc>
      </w:tr>
      <w:tr w:rsidR="00A42DF8" w:rsidDel="000A6C14" w14:paraId="481AFC5B" w14:textId="77777777" w:rsidTr="00A42DF8">
        <w:trPr>
          <w:del w:id="323" w:author="Asad Rana" w:date="2013-05-04T15:08:00Z"/>
        </w:trPr>
        <w:tc>
          <w:tcPr>
            <w:tcW w:w="9576" w:type="dxa"/>
            <w:shd w:val="clear" w:color="auto" w:fill="6D6D6D"/>
            <w:hideMark/>
          </w:tcPr>
          <w:p w14:paraId="5E2983A1" w14:textId="77777777" w:rsidR="00A42DF8" w:rsidDel="000A6C14" w:rsidRDefault="00A42DF8">
            <w:pPr>
              <w:spacing w:after="0" w:line="240" w:lineRule="auto"/>
              <w:rPr>
                <w:del w:id="324" w:author="Asad Rana" w:date="2013-05-04T15:08:00Z"/>
                <w:rStyle w:val="IntenseReference1"/>
                <w:color w:val="9BBB59"/>
                <w:sz w:val="28"/>
              </w:rPr>
            </w:pPr>
            <w:del w:id="325" w:author="Asad Rana" w:date="2013-05-04T15:08:00Z">
              <w:r w:rsidDel="000A6C14">
                <w:rPr>
                  <w:rStyle w:val="IntenseReference1"/>
                  <w:color w:val="9BBB59"/>
                  <w:sz w:val="28"/>
                </w:rPr>
                <w:delText>Post-conditions:</w:delText>
              </w:r>
            </w:del>
          </w:p>
          <w:p w14:paraId="79AB9FB6" w14:textId="77777777" w:rsidR="00A42DF8" w:rsidDel="000A6C14" w:rsidRDefault="00A42DF8" w:rsidP="00F61F2F">
            <w:pPr>
              <w:pStyle w:val="ListParagraph"/>
              <w:numPr>
                <w:ilvl w:val="0"/>
                <w:numId w:val="10"/>
              </w:numPr>
              <w:spacing w:after="0" w:line="240" w:lineRule="auto"/>
              <w:rPr>
                <w:del w:id="326" w:author="Asad Rana" w:date="2013-05-04T15:08:00Z"/>
              </w:rPr>
            </w:pPr>
            <w:del w:id="327" w:author="Asad Rana" w:date="2013-05-04T15:08:00Z">
              <w:r w:rsidDel="000A6C14">
                <w:rPr>
                  <w:color w:val="FFFFFF"/>
                  <w:sz w:val="24"/>
                </w:rPr>
                <w:delText xml:space="preserve">The </w:delText>
              </w:r>
            </w:del>
            <w:ins w:id="328" w:author="Jon" w:date="2013-04-24T12:58:00Z">
              <w:del w:id="329" w:author="Asad Rana" w:date="2013-05-04T15:08:00Z">
                <w:r w:rsidR="00F61F2F" w:rsidDel="000A6C14">
                  <w:rPr>
                    <w:color w:val="FFFFFF"/>
                    <w:sz w:val="24"/>
                  </w:rPr>
                  <w:delText>System</w:delText>
                </w:r>
              </w:del>
            </w:ins>
            <w:del w:id="330" w:author="Asad Rana" w:date="2013-05-04T15:08:00Z">
              <w:r w:rsidDel="000A6C14">
                <w:rPr>
                  <w:color w:val="FFFFFF"/>
                  <w:sz w:val="24"/>
                </w:rPr>
                <w:delText xml:space="preserve">app will add </w:delText>
              </w:r>
            </w:del>
            <w:ins w:id="331" w:author="Jon" w:date="2013-04-24T12:59:00Z">
              <w:del w:id="332" w:author="Asad Rana" w:date="2013-05-04T15:08:00Z">
                <w:r w:rsidR="00F61F2F" w:rsidDel="000A6C14">
                  <w:rPr>
                    <w:color w:val="FFFFFF"/>
                    <w:sz w:val="24"/>
                  </w:rPr>
                  <w:delText xml:space="preserve">a </w:delText>
                </w:r>
              </w:del>
            </w:ins>
            <w:del w:id="333" w:author="Asad Rana" w:date="2013-05-04T15:08:00Z">
              <w:r w:rsidDel="000A6C14">
                <w:rPr>
                  <w:color w:val="FFFFFF"/>
                  <w:sz w:val="24"/>
                </w:rPr>
                <w:delText>the user’s info on the</w:delText>
              </w:r>
            </w:del>
            <w:ins w:id="334" w:author="Jon" w:date="2013-04-24T12:59:00Z">
              <w:del w:id="335" w:author="Asad Rana" w:date="2013-05-04T15:08:00Z">
                <w:r w:rsidR="00F61F2F" w:rsidDel="000A6C14">
                  <w:rPr>
                    <w:color w:val="FFFFFF"/>
                    <w:sz w:val="24"/>
                  </w:rPr>
                  <w:delText>new</w:delText>
                </w:r>
              </w:del>
            </w:ins>
            <w:del w:id="336" w:author="Asad Rana" w:date="2013-05-04T15:08:00Z">
              <w:r w:rsidDel="000A6C14">
                <w:rPr>
                  <w:color w:val="FFFFFF"/>
                  <w:sz w:val="24"/>
                </w:rPr>
                <w:delText xml:space="preserve"> wine</w:delText>
              </w:r>
            </w:del>
            <w:ins w:id="337" w:author="Jon" w:date="2013-04-24T12:59:00Z">
              <w:del w:id="338" w:author="Asad Rana" w:date="2013-05-04T15:08:00Z">
                <w:r w:rsidR="00F61F2F" w:rsidDel="000A6C14">
                  <w:rPr>
                    <w:color w:val="FFFFFF"/>
                    <w:sz w:val="24"/>
                  </w:rPr>
                  <w:delText xml:space="preserve"> or wines</w:delText>
                </w:r>
              </w:del>
            </w:ins>
            <w:del w:id="339" w:author="Asad Rana" w:date="2013-05-04T15:08:00Z">
              <w:r w:rsidDel="000A6C14">
                <w:rPr>
                  <w:color w:val="FFFFFF"/>
                  <w:sz w:val="24"/>
                </w:rPr>
                <w:delText xml:space="preserve"> into the inventory</w:delText>
              </w:r>
            </w:del>
            <w:ins w:id="340" w:author="Jon" w:date="2013-04-24T12:59:00Z">
              <w:del w:id="341" w:author="Asad Rana" w:date="2013-05-04T15:08:00Z">
                <w:r w:rsidR="00F61F2F" w:rsidDel="000A6C14">
                  <w:rPr>
                    <w:color w:val="FFFFFF"/>
                    <w:sz w:val="24"/>
                  </w:rPr>
                  <w:delText>.</w:delText>
                </w:r>
              </w:del>
            </w:ins>
          </w:p>
        </w:tc>
      </w:tr>
      <w:tr w:rsidR="00A42DF8" w:rsidDel="000A6C14" w14:paraId="068D1AE9" w14:textId="77777777" w:rsidTr="00A42DF8">
        <w:trPr>
          <w:del w:id="342" w:author="Asad Rana" w:date="2013-05-04T15:08:00Z"/>
        </w:trPr>
        <w:tc>
          <w:tcPr>
            <w:tcW w:w="9576" w:type="dxa"/>
            <w:shd w:val="clear" w:color="auto" w:fill="595959"/>
            <w:hideMark/>
          </w:tcPr>
          <w:p w14:paraId="4E5016FC" w14:textId="77777777" w:rsidR="00A42DF8" w:rsidDel="000A6C14" w:rsidRDefault="00A42DF8">
            <w:pPr>
              <w:spacing w:after="0" w:line="240" w:lineRule="auto"/>
              <w:rPr>
                <w:del w:id="343" w:author="Asad Rana" w:date="2013-05-04T15:08:00Z"/>
                <w:rStyle w:val="IntenseReference1"/>
                <w:color w:val="9BBB59"/>
                <w:sz w:val="28"/>
              </w:rPr>
            </w:pPr>
            <w:del w:id="344" w:author="Asad Rana" w:date="2013-05-04T15:08:00Z">
              <w:r w:rsidDel="000A6C14">
                <w:rPr>
                  <w:rStyle w:val="IntenseReference1"/>
                  <w:color w:val="9BBB59"/>
                  <w:sz w:val="28"/>
                </w:rPr>
                <w:delText>Trigger:</w:delText>
              </w:r>
            </w:del>
          </w:p>
          <w:p w14:paraId="718E98E9" w14:textId="77777777" w:rsidR="00A42DF8" w:rsidDel="000A6C14" w:rsidRDefault="00A42DF8" w:rsidP="00A42DF8">
            <w:pPr>
              <w:pStyle w:val="ListParagraph"/>
              <w:numPr>
                <w:ilvl w:val="0"/>
                <w:numId w:val="11"/>
              </w:numPr>
              <w:spacing w:after="0" w:line="240" w:lineRule="auto"/>
              <w:rPr>
                <w:del w:id="345" w:author="Asad Rana" w:date="2013-05-04T15:08:00Z"/>
              </w:rPr>
            </w:pPr>
            <w:del w:id="346" w:author="Asad Rana" w:date="2013-05-04T15:08:00Z">
              <w:r w:rsidDel="000A6C14">
                <w:rPr>
                  <w:color w:val="FFFFFF"/>
                  <w:sz w:val="24"/>
                </w:rPr>
                <w:delText>A button labeled “add wine” pressed by the user while on inventory screen</w:delText>
              </w:r>
            </w:del>
          </w:p>
        </w:tc>
      </w:tr>
      <w:tr w:rsidR="00A42DF8" w:rsidDel="000A6C14" w14:paraId="14846B53" w14:textId="77777777" w:rsidTr="00A42DF8">
        <w:trPr>
          <w:del w:id="347" w:author="Asad Rana" w:date="2013-05-04T15:08:00Z"/>
        </w:trPr>
        <w:tc>
          <w:tcPr>
            <w:tcW w:w="9576" w:type="dxa"/>
            <w:shd w:val="clear" w:color="auto" w:fill="6D6D6D"/>
            <w:hideMark/>
          </w:tcPr>
          <w:p w14:paraId="6E4DFE49" w14:textId="77777777" w:rsidR="00A42DF8" w:rsidDel="000A6C14" w:rsidRDefault="00A42DF8">
            <w:pPr>
              <w:spacing w:after="0" w:line="240" w:lineRule="auto"/>
              <w:rPr>
                <w:del w:id="348" w:author="Asad Rana" w:date="2013-05-04T15:08:00Z"/>
                <w:rStyle w:val="IntenseReference1"/>
                <w:color w:val="9BBB59"/>
                <w:sz w:val="28"/>
              </w:rPr>
            </w:pPr>
            <w:del w:id="349" w:author="Asad Rana" w:date="2013-05-04T15:08:00Z">
              <w:r w:rsidDel="000A6C14">
                <w:rPr>
                  <w:rStyle w:val="IntenseReference1"/>
                  <w:color w:val="9BBB59"/>
                  <w:sz w:val="28"/>
                </w:rPr>
                <w:delText>Workflow:</w:delText>
              </w:r>
            </w:del>
          </w:p>
          <w:p w14:paraId="412125B7" w14:textId="77777777" w:rsidR="00A42DF8" w:rsidDel="000A6C14" w:rsidRDefault="006B2D8B" w:rsidP="00A42DF8">
            <w:pPr>
              <w:pStyle w:val="ListParagraph"/>
              <w:numPr>
                <w:ilvl w:val="0"/>
                <w:numId w:val="12"/>
              </w:numPr>
              <w:spacing w:after="0" w:line="240" w:lineRule="auto"/>
              <w:rPr>
                <w:del w:id="350" w:author="Asad Rana" w:date="2013-05-04T15:08:00Z"/>
              </w:rPr>
            </w:pPr>
            <w:ins w:id="351" w:author="Jon" w:date="2013-04-24T12:17:00Z">
              <w:del w:id="352" w:author="Asad Rana" w:date="2013-05-04T15:08:00Z">
                <w:r w:rsidDel="000A6C14">
                  <w:rPr>
                    <w:color w:val="FFFFFF"/>
                    <w:sz w:val="24"/>
                  </w:rPr>
                  <w:delText>The U</w:delText>
                </w:r>
              </w:del>
            </w:ins>
            <w:del w:id="353" w:author="Asad Rana" w:date="2013-05-04T15:08:00Z">
              <w:r w:rsidR="00A42DF8" w:rsidDel="000A6C14">
                <w:rPr>
                  <w:color w:val="FFFFFF"/>
                  <w:sz w:val="24"/>
                </w:rPr>
                <w:delText xml:space="preserve">User </w:delText>
              </w:r>
            </w:del>
            <w:ins w:id="354" w:author="Jon" w:date="2013-04-24T12:23:00Z">
              <w:del w:id="355" w:author="Asad Rana" w:date="2013-05-04T15:08:00Z">
                <w:r w:rsidDel="000A6C14">
                  <w:rPr>
                    <w:color w:val="FFFFFF"/>
                    <w:sz w:val="24"/>
                  </w:rPr>
                  <w:delText xml:space="preserve">shall </w:delText>
                </w:r>
              </w:del>
            </w:ins>
            <w:del w:id="356" w:author="Asad Rana" w:date="2013-05-04T15:08:00Z">
              <w:r w:rsidR="00A42DF8" w:rsidDel="000A6C14">
                <w:rPr>
                  <w:color w:val="FFFFFF"/>
                  <w:sz w:val="24"/>
                </w:rPr>
                <w:delText xml:space="preserve">logs </w:delText>
              </w:r>
            </w:del>
            <w:ins w:id="357" w:author="Jon" w:date="2013-04-24T12:15:00Z">
              <w:del w:id="358" w:author="Asad Rana" w:date="2013-05-04T15:08:00Z">
                <w:r w:rsidR="004135DA" w:rsidDel="000A6C14">
                  <w:rPr>
                    <w:color w:val="FFFFFF"/>
                    <w:sz w:val="24"/>
                  </w:rPr>
                  <w:delText>i</w:delText>
                </w:r>
              </w:del>
            </w:ins>
            <w:del w:id="359" w:author="Asad Rana" w:date="2013-05-04T15:08:00Z">
              <w:r w:rsidR="00A42DF8" w:rsidDel="000A6C14">
                <w:rPr>
                  <w:color w:val="FFFFFF"/>
                  <w:sz w:val="24"/>
                </w:rPr>
                <w:delText>onto their profile</w:delText>
              </w:r>
            </w:del>
          </w:p>
          <w:p w14:paraId="2FB0A63D" w14:textId="77777777" w:rsidR="00A42DF8" w:rsidDel="000A6C14" w:rsidRDefault="00A42DF8" w:rsidP="00A42DF8">
            <w:pPr>
              <w:pStyle w:val="ListParagraph"/>
              <w:numPr>
                <w:ilvl w:val="0"/>
                <w:numId w:val="12"/>
              </w:numPr>
              <w:spacing w:after="0" w:line="240" w:lineRule="auto"/>
              <w:rPr>
                <w:del w:id="360" w:author="Asad Rana" w:date="2013-05-04T15:08:00Z"/>
              </w:rPr>
            </w:pPr>
            <w:del w:id="361" w:author="Asad Rana" w:date="2013-05-04T15:08:00Z">
              <w:r w:rsidDel="000A6C14">
                <w:rPr>
                  <w:color w:val="FFFFFF"/>
                  <w:sz w:val="24"/>
                </w:rPr>
                <w:delText xml:space="preserve">App </w:delText>
              </w:r>
            </w:del>
            <w:ins w:id="362" w:author="Jon" w:date="2013-04-24T12:15:00Z">
              <w:del w:id="363" w:author="Asad Rana" w:date="2013-05-04T15:08:00Z">
                <w:r w:rsidR="006B2D8B" w:rsidDel="000A6C14">
                  <w:rPr>
                    <w:color w:val="FFFFFF"/>
                    <w:sz w:val="24"/>
                  </w:rPr>
                  <w:delText>The S</w:delText>
                </w:r>
                <w:r w:rsidR="004135DA" w:rsidDel="000A6C14">
                  <w:rPr>
                    <w:color w:val="FFFFFF"/>
                    <w:sz w:val="24"/>
                  </w:rPr>
                  <w:delText xml:space="preserve">ystem </w:delText>
                </w:r>
              </w:del>
            </w:ins>
            <w:ins w:id="364" w:author="Jon" w:date="2013-04-24T12:23:00Z">
              <w:del w:id="365" w:author="Asad Rana" w:date="2013-05-04T15:08:00Z">
                <w:r w:rsidR="006B2D8B" w:rsidDel="000A6C14">
                  <w:rPr>
                    <w:color w:val="FFFFFF"/>
                    <w:sz w:val="24"/>
                  </w:rPr>
                  <w:delText xml:space="preserve">shall </w:delText>
                </w:r>
              </w:del>
            </w:ins>
            <w:del w:id="366" w:author="Asad Rana" w:date="2013-05-04T15:08:00Z">
              <w:r w:rsidDel="000A6C14">
                <w:rPr>
                  <w:color w:val="FFFFFF"/>
                  <w:sz w:val="24"/>
                </w:rPr>
                <w:delText xml:space="preserve">directs </w:delText>
              </w:r>
            </w:del>
            <w:ins w:id="367" w:author="Jon" w:date="2013-04-24T12:15:00Z">
              <w:del w:id="368" w:author="Asad Rana" w:date="2013-05-04T15:08:00Z">
                <w:r w:rsidR="004135DA" w:rsidDel="000A6C14">
                  <w:rPr>
                    <w:color w:val="FFFFFF"/>
                    <w:sz w:val="24"/>
                  </w:rPr>
                  <w:delText xml:space="preserve">the </w:delText>
                </w:r>
              </w:del>
            </w:ins>
            <w:del w:id="369" w:author="Asad Rana" w:date="2013-05-04T15:08:00Z">
              <w:r w:rsidDel="000A6C14">
                <w:rPr>
                  <w:color w:val="FFFFFF"/>
                  <w:sz w:val="24"/>
                </w:rPr>
                <w:delText>user to the home screen</w:delText>
              </w:r>
            </w:del>
          </w:p>
          <w:p w14:paraId="26E633F3" w14:textId="77777777" w:rsidR="00A42DF8" w:rsidDel="000A6C14" w:rsidRDefault="006B2D8B" w:rsidP="00A42DF8">
            <w:pPr>
              <w:pStyle w:val="ListParagraph"/>
              <w:numPr>
                <w:ilvl w:val="0"/>
                <w:numId w:val="12"/>
              </w:numPr>
              <w:spacing w:after="0" w:line="240" w:lineRule="auto"/>
              <w:rPr>
                <w:del w:id="370" w:author="Asad Rana" w:date="2013-05-04T15:08:00Z"/>
              </w:rPr>
            </w:pPr>
            <w:ins w:id="371" w:author="Jon" w:date="2013-04-24T12:17:00Z">
              <w:del w:id="372" w:author="Asad Rana" w:date="2013-05-04T15:08:00Z">
                <w:r w:rsidDel="000A6C14">
                  <w:rPr>
                    <w:color w:val="FFFFFF"/>
                    <w:sz w:val="24"/>
                  </w:rPr>
                  <w:delText xml:space="preserve">The </w:delText>
                </w:r>
              </w:del>
            </w:ins>
            <w:del w:id="373" w:author="Asad Rana" w:date="2013-05-04T15:08:00Z">
              <w:r w:rsidR="00A42DF8" w:rsidDel="000A6C14">
                <w:rPr>
                  <w:color w:val="FFFFFF"/>
                  <w:sz w:val="24"/>
                </w:rPr>
                <w:delText>User</w:delText>
              </w:r>
            </w:del>
            <w:ins w:id="374" w:author="Jon" w:date="2013-04-24T12:23:00Z">
              <w:del w:id="375" w:author="Asad Rana" w:date="2013-05-04T15:08:00Z">
                <w:r w:rsidDel="000A6C14">
                  <w:rPr>
                    <w:color w:val="FFFFFF"/>
                    <w:sz w:val="24"/>
                  </w:rPr>
                  <w:delText xml:space="preserve"> shall</w:delText>
                </w:r>
              </w:del>
            </w:ins>
            <w:del w:id="376" w:author="Asad Rana" w:date="2013-05-04T15:08:00Z">
              <w:r w:rsidR="00A42DF8" w:rsidDel="000A6C14">
                <w:rPr>
                  <w:color w:val="FFFFFF"/>
                  <w:sz w:val="24"/>
                </w:rPr>
                <w:delText xml:space="preserve"> selects “</w:delText>
              </w:r>
            </w:del>
            <w:ins w:id="377" w:author="Jon" w:date="2013-04-24T12:17:00Z">
              <w:del w:id="378" w:author="Asad Rana" w:date="2013-05-04T15:08:00Z">
                <w:r w:rsidDel="000A6C14">
                  <w:rPr>
                    <w:color w:val="FFFFFF"/>
                    <w:sz w:val="24"/>
                  </w:rPr>
                  <w:delText>I</w:delText>
                </w:r>
              </w:del>
            </w:ins>
            <w:del w:id="379" w:author="Asad Rana" w:date="2013-05-04T15:08:00Z">
              <w:r w:rsidR="00A42DF8" w:rsidDel="000A6C14">
                <w:rPr>
                  <w:color w:val="FFFFFF"/>
                  <w:sz w:val="24"/>
                </w:rPr>
                <w:delText>inventory”</w:delText>
              </w:r>
            </w:del>
          </w:p>
          <w:p w14:paraId="6863B72F" w14:textId="77777777" w:rsidR="00A42DF8" w:rsidDel="000A6C14" w:rsidRDefault="00A42DF8" w:rsidP="00A42DF8">
            <w:pPr>
              <w:pStyle w:val="ListParagraph"/>
              <w:numPr>
                <w:ilvl w:val="0"/>
                <w:numId w:val="12"/>
              </w:numPr>
              <w:spacing w:after="0" w:line="240" w:lineRule="auto"/>
              <w:rPr>
                <w:del w:id="380" w:author="Asad Rana" w:date="2013-05-04T15:08:00Z"/>
              </w:rPr>
            </w:pPr>
            <w:del w:id="381" w:author="Asad Rana" w:date="2013-05-04T15:08:00Z">
              <w:r w:rsidDel="000A6C14">
                <w:rPr>
                  <w:color w:val="FFFFFF"/>
                  <w:sz w:val="24"/>
                </w:rPr>
                <w:delText>App collects the data of the user’s wine inventory</w:delText>
              </w:r>
            </w:del>
          </w:p>
          <w:p w14:paraId="547771F8" w14:textId="77777777" w:rsidR="00A42DF8" w:rsidDel="000A6C14" w:rsidRDefault="006B2D8B" w:rsidP="00A42DF8">
            <w:pPr>
              <w:pStyle w:val="ListParagraph"/>
              <w:numPr>
                <w:ilvl w:val="0"/>
                <w:numId w:val="12"/>
              </w:numPr>
              <w:spacing w:after="0" w:line="240" w:lineRule="auto"/>
              <w:rPr>
                <w:del w:id="382" w:author="Asad Rana" w:date="2013-05-04T15:08:00Z"/>
              </w:rPr>
            </w:pPr>
            <w:ins w:id="383" w:author="Jon" w:date="2013-04-24T12:15:00Z">
              <w:del w:id="384" w:author="Asad Rana" w:date="2013-05-04T15:08:00Z">
                <w:r w:rsidDel="000A6C14">
                  <w:rPr>
                    <w:color w:val="FFFFFF"/>
                    <w:sz w:val="24"/>
                  </w:rPr>
                  <w:delText>The S</w:delText>
                </w:r>
                <w:r w:rsidR="004135DA" w:rsidDel="000A6C14">
                  <w:rPr>
                    <w:color w:val="FFFFFF"/>
                    <w:sz w:val="24"/>
                  </w:rPr>
                  <w:delText>ystem</w:delText>
                </w:r>
              </w:del>
            </w:ins>
            <w:del w:id="385" w:author="Asad Rana" w:date="2013-05-04T15:08:00Z">
              <w:r w:rsidR="00A42DF8" w:rsidDel="000A6C14">
                <w:rPr>
                  <w:color w:val="FFFFFF"/>
                  <w:sz w:val="24"/>
                </w:rPr>
                <w:delText xml:space="preserve">App </w:delText>
              </w:r>
            </w:del>
            <w:ins w:id="386" w:author="Jon" w:date="2013-04-24T12:23:00Z">
              <w:del w:id="387" w:author="Asad Rana" w:date="2013-05-04T15:08:00Z">
                <w:r w:rsidDel="000A6C14">
                  <w:rPr>
                    <w:color w:val="FFFFFF"/>
                    <w:sz w:val="24"/>
                  </w:rPr>
                  <w:delText xml:space="preserve">shall </w:delText>
                </w:r>
              </w:del>
            </w:ins>
            <w:del w:id="388" w:author="Asad Rana" w:date="2013-05-04T15:08:00Z">
              <w:r w:rsidR="00A42DF8" w:rsidDel="000A6C14">
                <w:rPr>
                  <w:color w:val="FFFFFF"/>
                  <w:sz w:val="24"/>
                </w:rPr>
                <w:delText xml:space="preserve">displays </w:delText>
              </w:r>
            </w:del>
            <w:ins w:id="389" w:author="Jon" w:date="2013-04-24T12:18:00Z">
              <w:del w:id="390" w:author="Asad Rana" w:date="2013-05-04T15:08:00Z">
                <w:r w:rsidDel="000A6C14">
                  <w:rPr>
                    <w:color w:val="FFFFFF"/>
                    <w:sz w:val="24"/>
                  </w:rPr>
                  <w:delText>the user’s personal</w:delText>
                </w:r>
              </w:del>
            </w:ins>
            <w:ins w:id="391" w:author="Jon" w:date="2013-04-24T12:16:00Z">
              <w:del w:id="392" w:author="Asad Rana" w:date="2013-05-04T15:08:00Z">
                <w:r w:rsidDel="000A6C14">
                  <w:rPr>
                    <w:color w:val="FFFFFF"/>
                    <w:sz w:val="24"/>
                  </w:rPr>
                  <w:delText xml:space="preserve"> </w:delText>
                </w:r>
              </w:del>
            </w:ins>
            <w:del w:id="393" w:author="Asad Rana" w:date="2013-05-04T15:08:00Z">
              <w:r w:rsidR="00A42DF8" w:rsidDel="000A6C14">
                <w:rPr>
                  <w:color w:val="FFFFFF"/>
                  <w:sz w:val="24"/>
                </w:rPr>
                <w:delText>inventory</w:delText>
              </w:r>
            </w:del>
            <w:ins w:id="394" w:author="Jon" w:date="2013-04-24T12:18:00Z">
              <w:del w:id="395" w:author="Asad Rana" w:date="2013-05-04T15:08:00Z">
                <w:r w:rsidDel="000A6C14">
                  <w:rPr>
                    <w:color w:val="FFFFFF"/>
                    <w:sz w:val="24"/>
                  </w:rPr>
                  <w:delText>.</w:delText>
                </w:r>
              </w:del>
            </w:ins>
            <w:del w:id="396" w:author="Asad Rana" w:date="2013-05-04T15:08:00Z">
              <w:r w:rsidR="00A42DF8" w:rsidDel="000A6C14">
                <w:rPr>
                  <w:color w:val="FFFFFF"/>
                  <w:sz w:val="24"/>
                </w:rPr>
                <w:delText xml:space="preserve"> of the user’s wine in an organized fashion</w:delText>
              </w:r>
            </w:del>
          </w:p>
          <w:p w14:paraId="055C2684" w14:textId="77777777" w:rsidR="00A42DF8" w:rsidDel="000A6C14" w:rsidRDefault="006B2D8B" w:rsidP="00A42DF8">
            <w:pPr>
              <w:pStyle w:val="ListParagraph"/>
              <w:numPr>
                <w:ilvl w:val="0"/>
                <w:numId w:val="12"/>
              </w:numPr>
              <w:spacing w:after="0" w:line="240" w:lineRule="auto"/>
              <w:rPr>
                <w:del w:id="397" w:author="Asad Rana" w:date="2013-05-04T15:08:00Z"/>
              </w:rPr>
            </w:pPr>
            <w:ins w:id="398" w:author="Jon" w:date="2013-04-24T12:17:00Z">
              <w:del w:id="399" w:author="Asad Rana" w:date="2013-05-04T15:08:00Z">
                <w:r w:rsidDel="000A6C14">
                  <w:rPr>
                    <w:color w:val="FFFFFF"/>
                    <w:sz w:val="24"/>
                  </w:rPr>
                  <w:delText xml:space="preserve">The </w:delText>
                </w:r>
              </w:del>
            </w:ins>
            <w:del w:id="400" w:author="Asad Rana" w:date="2013-05-04T15:08:00Z">
              <w:r w:rsidR="00A42DF8" w:rsidDel="000A6C14">
                <w:rPr>
                  <w:color w:val="FFFFFF"/>
                  <w:sz w:val="24"/>
                </w:rPr>
                <w:delText>User</w:delText>
              </w:r>
            </w:del>
            <w:ins w:id="401" w:author="Jon" w:date="2013-04-24T12:23:00Z">
              <w:del w:id="402" w:author="Asad Rana" w:date="2013-05-04T15:08:00Z">
                <w:r w:rsidDel="000A6C14">
                  <w:rPr>
                    <w:color w:val="FFFFFF"/>
                    <w:sz w:val="24"/>
                  </w:rPr>
                  <w:delText xml:space="preserve"> shall</w:delText>
                </w:r>
              </w:del>
            </w:ins>
            <w:del w:id="403" w:author="Asad Rana" w:date="2013-05-04T15:08:00Z">
              <w:r w:rsidR="00A42DF8" w:rsidDel="000A6C14">
                <w:rPr>
                  <w:color w:val="FFFFFF"/>
                  <w:sz w:val="24"/>
                </w:rPr>
                <w:delText xml:space="preserve"> selects “add wine”</w:delText>
              </w:r>
            </w:del>
          </w:p>
          <w:p w14:paraId="3B3E4D40" w14:textId="77777777" w:rsidR="00A42DF8" w:rsidDel="000A6C14" w:rsidRDefault="00A42DF8" w:rsidP="00A42DF8">
            <w:pPr>
              <w:pStyle w:val="ListParagraph"/>
              <w:numPr>
                <w:ilvl w:val="0"/>
                <w:numId w:val="12"/>
              </w:numPr>
              <w:spacing w:after="0" w:line="240" w:lineRule="auto"/>
              <w:rPr>
                <w:del w:id="404" w:author="Asad Rana" w:date="2013-05-04T15:08:00Z"/>
              </w:rPr>
            </w:pPr>
            <w:del w:id="405" w:author="Asad Rana" w:date="2013-05-04T15:08:00Z">
              <w:r w:rsidDel="000A6C14">
                <w:rPr>
                  <w:color w:val="FFFFFF"/>
                  <w:sz w:val="24"/>
                </w:rPr>
                <w:delText xml:space="preserve">App </w:delText>
              </w:r>
            </w:del>
            <w:ins w:id="406" w:author="Jon" w:date="2013-04-24T12:15:00Z">
              <w:del w:id="407" w:author="Asad Rana" w:date="2013-05-04T15:08:00Z">
                <w:r w:rsidR="006B2D8B" w:rsidDel="000A6C14">
                  <w:rPr>
                    <w:color w:val="FFFFFF"/>
                    <w:sz w:val="24"/>
                  </w:rPr>
                  <w:delText>The S</w:delText>
                </w:r>
                <w:r w:rsidR="004135DA" w:rsidDel="000A6C14">
                  <w:rPr>
                    <w:color w:val="FFFFFF"/>
                    <w:sz w:val="24"/>
                  </w:rPr>
                  <w:delText xml:space="preserve">ystem </w:delText>
                </w:r>
              </w:del>
            </w:ins>
            <w:ins w:id="408" w:author="Jon" w:date="2013-04-24T12:23:00Z">
              <w:del w:id="409" w:author="Asad Rana" w:date="2013-05-04T15:08:00Z">
                <w:r w:rsidR="006B2D8B" w:rsidDel="000A6C14">
                  <w:rPr>
                    <w:color w:val="FFFFFF"/>
                    <w:sz w:val="24"/>
                  </w:rPr>
                  <w:delText xml:space="preserve">shall </w:delText>
                </w:r>
              </w:del>
            </w:ins>
            <w:del w:id="410" w:author="Asad Rana" w:date="2013-05-04T15:08:00Z">
              <w:r w:rsidDel="000A6C14">
                <w:rPr>
                  <w:color w:val="FFFFFF"/>
                  <w:sz w:val="24"/>
                </w:rPr>
                <w:delText xml:space="preserve">displays a pop-up allowing </w:delText>
              </w:r>
            </w:del>
            <w:ins w:id="411" w:author="Jon" w:date="2013-04-24T12:19:00Z">
              <w:del w:id="412" w:author="Asad Rana" w:date="2013-05-04T15:08:00Z">
                <w:r w:rsidR="006B2D8B" w:rsidDel="000A6C14">
                  <w:rPr>
                    <w:color w:val="FFFFFF"/>
                    <w:sz w:val="24"/>
                  </w:rPr>
                  <w:delText>that allows the U</w:delText>
                </w:r>
              </w:del>
            </w:ins>
            <w:del w:id="413" w:author="Asad Rana" w:date="2013-05-04T15:08:00Z">
              <w:r w:rsidDel="000A6C14">
                <w:rPr>
                  <w:color w:val="FFFFFF"/>
                  <w:sz w:val="24"/>
                </w:rPr>
                <w:delText>user to input wine info</w:delText>
              </w:r>
            </w:del>
            <w:ins w:id="414" w:author="Jon" w:date="2013-04-24T12:15:00Z">
              <w:del w:id="415" w:author="Asad Rana" w:date="2013-05-04T15:08:00Z">
                <w:r w:rsidR="004135DA" w:rsidDel="000A6C14">
                  <w:rPr>
                    <w:color w:val="FFFFFF"/>
                    <w:sz w:val="24"/>
                  </w:rPr>
                  <w:delText>rmation</w:delText>
                </w:r>
              </w:del>
            </w:ins>
          </w:p>
          <w:p w14:paraId="60266C09" w14:textId="77777777" w:rsidR="00A42DF8" w:rsidDel="000A6C14" w:rsidRDefault="006B2D8B" w:rsidP="00A42DF8">
            <w:pPr>
              <w:pStyle w:val="ListParagraph"/>
              <w:numPr>
                <w:ilvl w:val="0"/>
                <w:numId w:val="12"/>
              </w:numPr>
              <w:spacing w:after="0" w:line="240" w:lineRule="auto"/>
              <w:rPr>
                <w:del w:id="416" w:author="Asad Rana" w:date="2013-05-04T15:08:00Z"/>
              </w:rPr>
            </w:pPr>
            <w:ins w:id="417" w:author="Jon" w:date="2013-04-24T12:15:00Z">
              <w:del w:id="418" w:author="Asad Rana" w:date="2013-05-04T15:08:00Z">
                <w:r w:rsidDel="000A6C14">
                  <w:rPr>
                    <w:color w:val="FFFFFF"/>
                    <w:sz w:val="24"/>
                  </w:rPr>
                  <w:delText>The S</w:delText>
                </w:r>
                <w:r w:rsidR="004135DA" w:rsidDel="000A6C14">
                  <w:rPr>
                    <w:color w:val="FFFFFF"/>
                    <w:sz w:val="24"/>
                  </w:rPr>
                  <w:delText>ystem</w:delText>
                </w:r>
              </w:del>
            </w:ins>
            <w:del w:id="419" w:author="Asad Rana" w:date="2013-05-04T15:08:00Z">
              <w:r w:rsidR="00A42DF8" w:rsidDel="000A6C14">
                <w:rPr>
                  <w:color w:val="FFFFFF"/>
                  <w:sz w:val="24"/>
                </w:rPr>
                <w:delText xml:space="preserve">User </w:delText>
              </w:r>
            </w:del>
            <w:ins w:id="420" w:author="Jon" w:date="2013-04-24T12:24:00Z">
              <w:del w:id="421" w:author="Asad Rana" w:date="2013-05-04T15:08:00Z">
                <w:r w:rsidDel="000A6C14">
                  <w:rPr>
                    <w:color w:val="FFFFFF"/>
                    <w:sz w:val="24"/>
                  </w:rPr>
                  <w:delText xml:space="preserve">shall </w:delText>
                </w:r>
              </w:del>
            </w:ins>
            <w:del w:id="422" w:author="Asad Rana" w:date="2013-05-04T15:08:00Z">
              <w:r w:rsidR="00A42DF8" w:rsidDel="000A6C14">
                <w:rPr>
                  <w:color w:val="FFFFFF"/>
                  <w:sz w:val="24"/>
                </w:rPr>
                <w:delText xml:space="preserve">inputs </w:delText>
              </w:r>
            </w:del>
            <w:ins w:id="423" w:author="Jon" w:date="2013-04-24T12:19:00Z">
              <w:del w:id="424" w:author="Asad Rana" w:date="2013-05-04T15:08:00Z">
                <w:r w:rsidDel="000A6C14">
                  <w:rPr>
                    <w:color w:val="FFFFFF"/>
                    <w:sz w:val="24"/>
                  </w:rPr>
                  <w:delText>output</w:delText>
                </w:r>
              </w:del>
            </w:ins>
            <w:ins w:id="425" w:author="Jon" w:date="2013-04-24T12:20:00Z">
              <w:del w:id="426" w:author="Asad Rana" w:date="2013-05-04T15:08:00Z">
                <w:r w:rsidDel="000A6C14">
                  <w:rPr>
                    <w:color w:val="FFFFFF"/>
                    <w:sz w:val="24"/>
                  </w:rPr>
                  <w:delText xml:space="preserve"> associated</w:delText>
                </w:r>
              </w:del>
            </w:ins>
            <w:ins w:id="427" w:author="Jon" w:date="2013-04-24T12:19:00Z">
              <w:del w:id="428" w:author="Asad Rana" w:date="2013-05-04T15:08:00Z">
                <w:r w:rsidDel="000A6C14">
                  <w:rPr>
                    <w:color w:val="FFFFFF"/>
                    <w:sz w:val="24"/>
                  </w:rPr>
                  <w:delText xml:space="preserve"> </w:delText>
                </w:r>
              </w:del>
            </w:ins>
            <w:del w:id="429" w:author="Asad Rana" w:date="2013-05-04T15:08:00Z">
              <w:r w:rsidR="00A42DF8" w:rsidDel="000A6C14">
                <w:rPr>
                  <w:color w:val="FFFFFF"/>
                  <w:sz w:val="24"/>
                </w:rPr>
                <w:delText>info</w:delText>
              </w:r>
            </w:del>
            <w:ins w:id="430" w:author="Jon" w:date="2013-04-24T12:16:00Z">
              <w:del w:id="431" w:author="Asad Rana" w:date="2013-05-04T15:08:00Z">
                <w:r w:rsidR="004135DA" w:rsidDel="000A6C14">
                  <w:rPr>
                    <w:color w:val="FFFFFF"/>
                    <w:sz w:val="24"/>
                  </w:rPr>
                  <w:delText>rmation</w:delText>
                </w:r>
              </w:del>
            </w:ins>
            <w:ins w:id="432" w:author="Jon" w:date="2013-04-24T12:20:00Z">
              <w:del w:id="433" w:author="Asad Rana" w:date="2013-05-04T15:08:00Z">
                <w:r w:rsidDel="000A6C14">
                  <w:rPr>
                    <w:color w:val="FFFFFF"/>
                    <w:sz w:val="24"/>
                  </w:rPr>
                  <w:delText xml:space="preserve">, which includes a </w:delText>
                </w:r>
              </w:del>
            </w:ins>
            <w:del w:id="434" w:author="Asad Rana" w:date="2013-05-04T15:08:00Z">
              <w:r w:rsidR="00A42DF8" w:rsidDel="000A6C14">
                <w:rPr>
                  <w:color w:val="FFFFFF"/>
                  <w:sz w:val="24"/>
                </w:rPr>
                <w:delText xml:space="preserve"> via a picture of wine or</w:delText>
              </w:r>
            </w:del>
            <w:ins w:id="435" w:author="Jon" w:date="2013-04-24T12:20:00Z">
              <w:del w:id="436" w:author="Asad Rana" w:date="2013-05-04T15:08:00Z">
                <w:r w:rsidDel="000A6C14">
                  <w:rPr>
                    <w:color w:val="FFFFFF"/>
                    <w:sz w:val="24"/>
                  </w:rPr>
                  <w:delText xml:space="preserve"> an</w:delText>
                </w:r>
              </w:del>
            </w:ins>
            <w:del w:id="437" w:author="Asad Rana" w:date="2013-05-04T15:08:00Z">
              <w:r w:rsidR="00A42DF8" w:rsidDel="000A6C14">
                <w:rPr>
                  <w:color w:val="FFFFFF"/>
                  <w:sz w:val="24"/>
                </w:rPr>
                <w:delText xml:space="preserve"> image search of</w:delText>
              </w:r>
            </w:del>
            <w:ins w:id="438" w:author="Jon" w:date="2013-04-24T12:20:00Z">
              <w:del w:id="439" w:author="Asad Rana" w:date="2013-05-04T15:08:00Z">
                <w:r w:rsidDel="000A6C14">
                  <w:rPr>
                    <w:color w:val="FFFFFF"/>
                    <w:sz w:val="24"/>
                  </w:rPr>
                  <w:delText xml:space="preserve"> the</w:delText>
                </w:r>
              </w:del>
            </w:ins>
            <w:del w:id="440" w:author="Asad Rana" w:date="2013-05-04T15:08:00Z">
              <w:r w:rsidR="00A42DF8" w:rsidDel="000A6C14">
                <w:rPr>
                  <w:color w:val="FFFFFF"/>
                  <w:sz w:val="24"/>
                </w:rPr>
                <w:delText xml:space="preserve"> said </w:delText>
              </w:r>
            </w:del>
            <w:ins w:id="441" w:author="Jon" w:date="2013-04-24T12:16:00Z">
              <w:del w:id="442" w:author="Asad Rana" w:date="2013-05-04T15:08:00Z">
                <w:r w:rsidDel="000A6C14">
                  <w:rPr>
                    <w:color w:val="FFFFFF"/>
                    <w:sz w:val="24"/>
                  </w:rPr>
                  <w:delText xml:space="preserve">desired </w:delText>
                </w:r>
              </w:del>
            </w:ins>
            <w:del w:id="443" w:author="Asad Rana" w:date="2013-05-04T15:08:00Z">
              <w:r w:rsidR="00A42DF8" w:rsidDel="000A6C14">
                <w:rPr>
                  <w:color w:val="FFFFFF"/>
                  <w:sz w:val="24"/>
                </w:rPr>
                <w:delText>wine</w:delText>
              </w:r>
            </w:del>
          </w:p>
          <w:p w14:paraId="3D0B82AA" w14:textId="77777777" w:rsidR="00A42DF8" w:rsidDel="000A6C14" w:rsidRDefault="006B2D8B" w:rsidP="00A42DF8">
            <w:pPr>
              <w:pStyle w:val="ListParagraph"/>
              <w:numPr>
                <w:ilvl w:val="0"/>
                <w:numId w:val="12"/>
              </w:numPr>
              <w:spacing w:after="0" w:line="240" w:lineRule="auto"/>
              <w:rPr>
                <w:del w:id="444" w:author="Asad Rana" w:date="2013-05-04T15:08:00Z"/>
              </w:rPr>
            </w:pPr>
            <w:ins w:id="445" w:author="Jon" w:date="2013-04-24T12:20:00Z">
              <w:del w:id="446" w:author="Asad Rana" w:date="2013-05-04T15:08:00Z">
                <w:r w:rsidDel="000A6C14">
                  <w:rPr>
                    <w:color w:val="FFFFFF"/>
                    <w:sz w:val="24"/>
                  </w:rPr>
                  <w:delText xml:space="preserve">The </w:delText>
                </w:r>
              </w:del>
            </w:ins>
            <w:del w:id="447" w:author="Asad Rana" w:date="2013-05-04T15:08:00Z">
              <w:r w:rsidR="00A42DF8" w:rsidDel="000A6C14">
                <w:rPr>
                  <w:color w:val="FFFFFF"/>
                  <w:sz w:val="24"/>
                </w:rPr>
                <w:delText xml:space="preserve">User </w:delText>
              </w:r>
            </w:del>
            <w:ins w:id="448" w:author="Jon" w:date="2013-04-24T12:24:00Z">
              <w:del w:id="449" w:author="Asad Rana" w:date="2013-05-04T15:08:00Z">
                <w:r w:rsidDel="000A6C14">
                  <w:rPr>
                    <w:color w:val="FFFFFF"/>
                    <w:sz w:val="24"/>
                  </w:rPr>
                  <w:delText xml:space="preserve">shall </w:delText>
                </w:r>
              </w:del>
            </w:ins>
            <w:del w:id="450" w:author="Asad Rana" w:date="2013-05-04T15:08:00Z">
              <w:r w:rsidR="00A42DF8" w:rsidDel="000A6C14">
                <w:rPr>
                  <w:color w:val="FFFFFF"/>
                  <w:sz w:val="24"/>
                </w:rPr>
                <w:delText>confirms info is correct and hits a “confirm” button</w:delText>
              </w:r>
            </w:del>
          </w:p>
          <w:p w14:paraId="7DA09516" w14:textId="77777777" w:rsidR="00A42DF8" w:rsidDel="000A6C14" w:rsidRDefault="006B2D8B" w:rsidP="00A42DF8">
            <w:pPr>
              <w:pStyle w:val="ListParagraph"/>
              <w:numPr>
                <w:ilvl w:val="0"/>
                <w:numId w:val="12"/>
              </w:numPr>
              <w:spacing w:after="0" w:line="240" w:lineRule="auto"/>
              <w:rPr>
                <w:del w:id="451" w:author="Asad Rana" w:date="2013-05-04T15:08:00Z"/>
              </w:rPr>
            </w:pPr>
            <w:ins w:id="452" w:author="Jon" w:date="2013-04-24T12:24:00Z">
              <w:del w:id="453" w:author="Asad Rana" w:date="2013-05-04T15:08:00Z">
                <w:r w:rsidDel="000A6C14">
                  <w:rPr>
                    <w:color w:val="FFFFFF"/>
                    <w:sz w:val="24"/>
                  </w:rPr>
                  <w:delText xml:space="preserve">The </w:delText>
                </w:r>
              </w:del>
            </w:ins>
            <w:del w:id="454" w:author="Asad Rana" w:date="2013-05-04T15:08:00Z">
              <w:r w:rsidR="00A42DF8" w:rsidDel="000A6C14">
                <w:rPr>
                  <w:color w:val="FFFFFF"/>
                  <w:sz w:val="24"/>
                </w:rPr>
                <w:delText xml:space="preserve">User </w:delText>
              </w:r>
            </w:del>
            <w:ins w:id="455" w:author="Jon" w:date="2013-04-24T12:24:00Z">
              <w:del w:id="456" w:author="Asad Rana" w:date="2013-05-04T15:08:00Z">
                <w:r w:rsidDel="000A6C14">
                  <w:rPr>
                    <w:color w:val="FFFFFF"/>
                    <w:sz w:val="24"/>
                  </w:rPr>
                  <w:delText xml:space="preserve">shall be </w:delText>
                </w:r>
              </w:del>
            </w:ins>
            <w:del w:id="457" w:author="Asad Rana" w:date="2013-05-04T15:08:00Z">
              <w:r w:rsidR="00A42DF8" w:rsidDel="000A6C14">
                <w:rPr>
                  <w:color w:val="FFFFFF"/>
                  <w:sz w:val="24"/>
                </w:rPr>
                <w:delText>is brought back to inventory screen with recently added wines at “top” of inventory.</w:delText>
              </w:r>
            </w:del>
          </w:p>
        </w:tc>
      </w:tr>
      <w:tr w:rsidR="00A42DF8" w:rsidDel="000A6C14" w14:paraId="643A1427" w14:textId="77777777" w:rsidTr="00A42DF8">
        <w:trPr>
          <w:del w:id="458" w:author="Asad Rana" w:date="2013-05-04T15:08:00Z"/>
        </w:trPr>
        <w:tc>
          <w:tcPr>
            <w:tcW w:w="9576" w:type="dxa"/>
            <w:shd w:val="clear" w:color="auto" w:fill="595959"/>
            <w:hideMark/>
          </w:tcPr>
          <w:p w14:paraId="37160C38" w14:textId="77777777" w:rsidR="00A42DF8" w:rsidDel="000A6C14" w:rsidRDefault="00A42DF8">
            <w:pPr>
              <w:spacing w:after="0" w:line="240" w:lineRule="auto"/>
              <w:rPr>
                <w:del w:id="459" w:author="Asad Rana" w:date="2013-05-04T15:08:00Z"/>
                <w:rStyle w:val="IntenseReference1"/>
                <w:color w:val="9BBB59"/>
                <w:sz w:val="28"/>
              </w:rPr>
            </w:pPr>
            <w:del w:id="460" w:author="Asad Rana" w:date="2013-05-04T15:08:00Z">
              <w:r w:rsidDel="000A6C14">
                <w:rPr>
                  <w:rStyle w:val="IntenseReference1"/>
                  <w:color w:val="9BBB59"/>
                  <w:sz w:val="28"/>
                </w:rPr>
                <w:delText>Alternate Paths:</w:delText>
              </w:r>
            </w:del>
          </w:p>
          <w:p w14:paraId="63DF9B9B" w14:textId="77777777" w:rsidR="00A42DF8" w:rsidDel="000A6C14" w:rsidRDefault="006B2D8B" w:rsidP="00A42DF8">
            <w:pPr>
              <w:pStyle w:val="ListParagraph"/>
              <w:numPr>
                <w:ilvl w:val="0"/>
                <w:numId w:val="13"/>
              </w:numPr>
              <w:spacing w:after="0" w:line="240" w:lineRule="auto"/>
              <w:rPr>
                <w:del w:id="461" w:author="Asad Rana" w:date="2013-05-04T15:08:00Z"/>
              </w:rPr>
            </w:pPr>
            <w:ins w:id="462" w:author="Jon" w:date="2013-04-24T12:24:00Z">
              <w:del w:id="463" w:author="Asad Rana" w:date="2013-05-04T15:08:00Z">
                <w:r w:rsidDel="000A6C14">
                  <w:rPr>
                    <w:color w:val="FFFFFF"/>
                    <w:sz w:val="24"/>
                  </w:rPr>
                  <w:delText xml:space="preserve">The </w:delText>
                </w:r>
              </w:del>
            </w:ins>
            <w:del w:id="464" w:author="Asad Rana" w:date="2013-05-04T15:08:00Z">
              <w:r w:rsidR="00A42DF8" w:rsidDel="000A6C14">
                <w:rPr>
                  <w:color w:val="FFFFFF"/>
                  <w:sz w:val="24"/>
                </w:rPr>
                <w:delText>Upon entering data for one wine, User</w:delText>
              </w:r>
            </w:del>
            <w:ins w:id="465" w:author="Jon" w:date="2013-04-24T12:26:00Z">
              <w:del w:id="466" w:author="Asad Rana" w:date="2013-05-04T15:08:00Z">
                <w:r w:rsidR="0017080B" w:rsidDel="000A6C14">
                  <w:rPr>
                    <w:color w:val="FFFFFF"/>
                    <w:sz w:val="24"/>
                  </w:rPr>
                  <w:delText xml:space="preserve"> shall</w:delText>
                </w:r>
              </w:del>
            </w:ins>
            <w:ins w:id="467" w:author="Jon" w:date="2013-04-24T12:24:00Z">
              <w:del w:id="468" w:author="Asad Rana" w:date="2013-05-04T15:08:00Z">
                <w:r w:rsidR="0017080B" w:rsidDel="000A6C14">
                  <w:rPr>
                    <w:color w:val="FFFFFF"/>
                    <w:sz w:val="24"/>
                  </w:rPr>
                  <w:delText>, after</w:delText>
                </w:r>
                <w:r w:rsidDel="000A6C14">
                  <w:rPr>
                    <w:color w:val="FFFFFF"/>
                    <w:sz w:val="24"/>
                  </w:rPr>
                  <w:delText xml:space="preserve"> entering data for one wine, </w:delText>
                </w:r>
              </w:del>
            </w:ins>
            <w:del w:id="469" w:author="Asad Rana" w:date="2013-05-04T15:08:00Z">
              <w:r w:rsidR="00A42DF8" w:rsidDel="000A6C14">
                <w:rPr>
                  <w:color w:val="FFFFFF"/>
                  <w:sz w:val="24"/>
                </w:rPr>
                <w:delText xml:space="preserve"> will be prompted </w:delText>
              </w:r>
            </w:del>
            <w:ins w:id="470" w:author="Jon" w:date="2013-04-24T12:26:00Z">
              <w:del w:id="471" w:author="Asad Rana" w:date="2013-05-04T15:08:00Z">
                <w:r w:rsidR="0017080B" w:rsidDel="000A6C14">
                  <w:rPr>
                    <w:color w:val="FFFFFF"/>
                    <w:sz w:val="24"/>
                  </w:rPr>
                  <w:delText>“</w:delText>
                </w:r>
              </w:del>
            </w:ins>
            <w:del w:id="472" w:author="Asad Rana" w:date="2013-05-04T15:08:00Z">
              <w:r w:rsidR="00A42DF8" w:rsidDel="000A6C14">
                <w:rPr>
                  <w:color w:val="FFFFFF"/>
                  <w:sz w:val="24"/>
                </w:rPr>
                <w:delText xml:space="preserve">if they want to </w:delText>
              </w:r>
            </w:del>
            <w:ins w:id="473" w:author="Jon" w:date="2013-04-24T12:26:00Z">
              <w:del w:id="474" w:author="Asad Rana" w:date="2013-05-04T15:08:00Z">
                <w:r w:rsidR="0017080B" w:rsidDel="000A6C14">
                  <w:rPr>
                    <w:color w:val="FFFFFF"/>
                    <w:sz w:val="24"/>
                  </w:rPr>
                  <w:delText>C</w:delText>
                </w:r>
              </w:del>
            </w:ins>
            <w:del w:id="475" w:author="Asad Rana" w:date="2013-05-04T15:08:00Z">
              <w:r w:rsidR="00A42DF8" w:rsidDel="000A6C14">
                <w:rPr>
                  <w:color w:val="FFFFFF"/>
                  <w:sz w:val="24"/>
                </w:rPr>
                <w:delText xml:space="preserve">continue </w:delText>
              </w:r>
            </w:del>
            <w:ins w:id="476" w:author="Jon" w:date="2013-04-24T12:26:00Z">
              <w:del w:id="477" w:author="Asad Rana" w:date="2013-05-04T15:08:00Z">
                <w:r w:rsidR="0017080B" w:rsidDel="000A6C14">
                  <w:rPr>
                    <w:color w:val="FFFFFF"/>
                    <w:sz w:val="24"/>
                  </w:rPr>
                  <w:delText>A</w:delText>
                </w:r>
              </w:del>
            </w:ins>
            <w:del w:id="478" w:author="Asad Rana" w:date="2013-05-04T15:08:00Z">
              <w:r w:rsidR="00A42DF8" w:rsidDel="000A6C14">
                <w:rPr>
                  <w:color w:val="FFFFFF"/>
                  <w:sz w:val="24"/>
                </w:rPr>
                <w:delText>adding wines</w:delText>
              </w:r>
            </w:del>
            <w:ins w:id="479" w:author="Jon" w:date="2013-04-24T12:26:00Z">
              <w:del w:id="480" w:author="Asad Rana" w:date="2013-05-04T15:08:00Z">
                <w:r w:rsidR="0017080B" w:rsidDel="000A6C14">
                  <w:rPr>
                    <w:color w:val="FFFFFF"/>
                    <w:sz w:val="24"/>
                  </w:rPr>
                  <w:delText>?”</w:delText>
                </w:r>
              </w:del>
            </w:ins>
            <w:del w:id="481" w:author="Asad Rana" w:date="2013-05-04T15:08:00Z">
              <w:r w:rsidR="00A42DF8" w:rsidDel="000A6C14">
                <w:rPr>
                  <w:color w:val="FFFFFF"/>
                  <w:sz w:val="24"/>
                </w:rPr>
                <w:delText xml:space="preserve"> into their inventory.</w:delText>
              </w:r>
            </w:del>
          </w:p>
          <w:p w14:paraId="14616C4B" w14:textId="77777777" w:rsidR="006B2D8B" w:rsidRPr="006B2D8B" w:rsidDel="000A6C14" w:rsidRDefault="006B2D8B" w:rsidP="00A42DF8">
            <w:pPr>
              <w:pStyle w:val="ListParagraph"/>
              <w:keepNext/>
              <w:keepLines/>
              <w:numPr>
                <w:ilvl w:val="0"/>
                <w:numId w:val="13"/>
              </w:numPr>
              <w:spacing w:before="200" w:after="0" w:line="240" w:lineRule="auto"/>
              <w:outlineLvl w:val="4"/>
              <w:rPr>
                <w:ins w:id="482" w:author="Jon" w:date="2013-04-24T12:25:00Z"/>
                <w:del w:id="483" w:author="Asad Rana" w:date="2013-05-04T15:08:00Z"/>
                <w:rPrChange w:id="484" w:author="Jon" w:date="2013-04-24T12:25:00Z">
                  <w:rPr>
                    <w:ins w:id="485" w:author="Jon" w:date="2013-04-24T12:25:00Z"/>
                    <w:del w:id="486" w:author="Asad Rana" w:date="2013-05-04T15:08:00Z"/>
                    <w:rFonts w:ascii="Cambria" w:hAnsi="Cambria"/>
                    <w:color w:val="FFFFFF"/>
                    <w:sz w:val="24"/>
                  </w:rPr>
                </w:rPrChange>
              </w:rPr>
            </w:pPr>
            <w:ins w:id="487" w:author="Jon" w:date="2013-04-24T12:25:00Z">
              <w:del w:id="488" w:author="Asad Rana" w:date="2013-05-04T15:08:00Z">
                <w:r w:rsidDel="000A6C14">
                  <w:delText>The user shall select “Yes” and be directed to workflow steps 7-9</w:delText>
                </w:r>
              </w:del>
            </w:ins>
          </w:p>
          <w:p w14:paraId="78842AB2" w14:textId="77777777" w:rsidR="00A42DF8" w:rsidDel="000A6C14" w:rsidRDefault="00A42DF8" w:rsidP="00A42DF8">
            <w:pPr>
              <w:pStyle w:val="ListParagraph"/>
              <w:numPr>
                <w:ilvl w:val="0"/>
                <w:numId w:val="13"/>
              </w:numPr>
              <w:spacing w:after="0" w:line="240" w:lineRule="auto"/>
              <w:rPr>
                <w:del w:id="489" w:author="Asad Rana" w:date="2013-05-04T15:08:00Z"/>
              </w:rPr>
            </w:pPr>
            <w:del w:id="490" w:author="Asad Rana" w:date="2013-05-04T15:08:00Z">
              <w:r w:rsidDel="000A6C14">
                <w:rPr>
                  <w:color w:val="FFFFFF"/>
                  <w:sz w:val="24"/>
                </w:rPr>
                <w:delText>If user selects yes, user will go through the workflow steps 7-9</w:delText>
              </w:r>
            </w:del>
          </w:p>
          <w:p w14:paraId="0166EA60" w14:textId="77777777" w:rsidR="00A42DF8" w:rsidDel="000A6C14" w:rsidRDefault="00A42DF8">
            <w:pPr>
              <w:pStyle w:val="ListParagraph"/>
              <w:spacing w:after="0" w:line="240" w:lineRule="auto"/>
              <w:ind w:left="0"/>
              <w:rPr>
                <w:del w:id="491" w:author="Asad Rana" w:date="2013-05-04T15:08:00Z"/>
              </w:rPr>
              <w:pPrChange w:id="492" w:author="Jon" w:date="2013-04-24T12:27:00Z">
                <w:pPr>
                  <w:pStyle w:val="ListParagraph"/>
                  <w:numPr>
                    <w:numId w:val="13"/>
                  </w:numPr>
                  <w:spacing w:after="0" w:line="240" w:lineRule="auto"/>
                  <w:ind w:hanging="360"/>
                </w:pPr>
              </w:pPrChange>
            </w:pPr>
            <w:del w:id="493" w:author="Asad Rana" w:date="2013-05-04T15:08:00Z">
              <w:r w:rsidDel="000A6C14">
                <w:rPr>
                  <w:color w:val="FFFFFF"/>
                  <w:sz w:val="24"/>
                </w:rPr>
                <w:delText>At any time during the user input step, the user can cancel an add by hitting “cancel”</w:delText>
              </w:r>
            </w:del>
          </w:p>
        </w:tc>
      </w:tr>
      <w:tr w:rsidR="00A42DF8" w:rsidDel="000A6C14" w14:paraId="418A4637" w14:textId="77777777" w:rsidTr="00A42DF8">
        <w:trPr>
          <w:del w:id="494" w:author="Asad Rana" w:date="2013-05-04T15:08:00Z"/>
        </w:trPr>
        <w:tc>
          <w:tcPr>
            <w:tcW w:w="9576" w:type="dxa"/>
            <w:shd w:val="clear" w:color="auto" w:fill="6D6D6D"/>
            <w:hideMark/>
          </w:tcPr>
          <w:p w14:paraId="23240D9D" w14:textId="77777777" w:rsidR="00A42DF8" w:rsidDel="000A6C14" w:rsidRDefault="00A42DF8">
            <w:pPr>
              <w:spacing w:after="0" w:line="240" w:lineRule="auto"/>
              <w:rPr>
                <w:del w:id="495" w:author="Asad Rana" w:date="2013-05-04T15:08:00Z"/>
                <w:rStyle w:val="IntenseReference1"/>
                <w:color w:val="9BBB59"/>
                <w:sz w:val="28"/>
              </w:rPr>
            </w:pPr>
            <w:del w:id="496" w:author="Asad Rana" w:date="2013-05-04T15:08:00Z">
              <w:r w:rsidDel="000A6C14">
                <w:rPr>
                  <w:rStyle w:val="IntenseReference1"/>
                  <w:color w:val="9BBB59"/>
                  <w:sz w:val="28"/>
                </w:rPr>
                <w:delText>Options:</w:delText>
              </w:r>
            </w:del>
          </w:p>
          <w:p w14:paraId="392AFF20" w14:textId="77777777" w:rsidR="00A42DF8" w:rsidDel="000A6C14" w:rsidRDefault="004D505B">
            <w:pPr>
              <w:spacing w:after="0" w:line="240" w:lineRule="auto"/>
              <w:rPr>
                <w:del w:id="497" w:author="Asad Rana" w:date="2013-05-04T15:08:00Z"/>
              </w:rPr>
            </w:pPr>
            <w:ins w:id="498" w:author="Jon" w:date="2013-04-24T12:42:00Z">
              <w:del w:id="499" w:author="Asad Rana" w:date="2013-05-04T15:08:00Z">
                <w:r w:rsidDel="000A6C14">
                  <w:rPr>
                    <w:color w:val="FFFFFF"/>
                    <w:sz w:val="24"/>
                  </w:rPr>
                  <w:delText xml:space="preserve">The </w:delText>
                </w:r>
              </w:del>
            </w:ins>
            <w:del w:id="500" w:author="Asad Rana" w:date="2013-05-04T15:08:00Z">
              <w:r w:rsidR="00A42DF8" w:rsidDel="000A6C14">
                <w:rPr>
                  <w:color w:val="FFFFFF"/>
                  <w:sz w:val="24"/>
                </w:rPr>
                <w:delText xml:space="preserve">User </w:delText>
              </w:r>
            </w:del>
            <w:ins w:id="501" w:author="Jon" w:date="2013-04-24T12:42:00Z">
              <w:del w:id="502" w:author="Asad Rana" w:date="2013-05-04T15:08:00Z">
                <w:r w:rsidDel="000A6C14">
                  <w:rPr>
                    <w:color w:val="FFFFFF"/>
                    <w:sz w:val="24"/>
                  </w:rPr>
                  <w:delText>shall be able to</w:delText>
                </w:r>
              </w:del>
            </w:ins>
            <w:del w:id="503" w:author="Asad Rana" w:date="2013-05-04T15:08:00Z">
              <w:r w:rsidR="00A42DF8" w:rsidDel="000A6C14">
                <w:rPr>
                  <w:color w:val="FFFFFF"/>
                  <w:sz w:val="24"/>
                </w:rPr>
                <w:delText>may add more than one wine at a time.</w:delText>
              </w:r>
            </w:del>
          </w:p>
        </w:tc>
      </w:tr>
    </w:tbl>
    <w:p w14:paraId="70B492C8" w14:textId="77777777" w:rsidR="00A42DF8" w:rsidRDefault="00A42DF8" w:rsidP="00A42DF8">
      <w:pPr>
        <w:rPr>
          <w:rStyle w:val="Emphasis"/>
          <w:b/>
          <w:i w:val="0"/>
        </w:rPr>
      </w:pPr>
    </w:p>
    <w:p w14:paraId="5A6FE496" w14:textId="77777777" w:rsidR="00A42DF8" w:rsidRDefault="00A42DF8" w:rsidP="00573080">
      <w:pPr>
        <w:rPr>
          <w:rStyle w:val="Emphasis"/>
          <w:b/>
          <w:i w:val="0"/>
        </w:rPr>
      </w:pPr>
    </w:p>
    <w:p w14:paraId="11A137EB" w14:textId="77777777" w:rsidR="00A42DF8" w:rsidRDefault="00A42DF8" w:rsidP="00573080">
      <w:pPr>
        <w:rPr>
          <w:rStyle w:val="Emphasis"/>
          <w:b/>
          <w:i w:val="0"/>
        </w:rPr>
      </w:pPr>
    </w:p>
    <w:p w14:paraId="70EAFBA6" w14:textId="77777777" w:rsidR="00A42DF8" w:rsidRDefault="00A42DF8" w:rsidP="00573080">
      <w:pPr>
        <w:rPr>
          <w:rStyle w:val="Emphasis"/>
          <w:b/>
          <w:i w:val="0"/>
        </w:rPr>
      </w:pPr>
    </w:p>
    <w:p w14:paraId="01C501E0" w14:textId="77777777" w:rsidR="00A42DF8" w:rsidRDefault="00A42DF8" w:rsidP="00573080">
      <w:pPr>
        <w:rPr>
          <w:rStyle w:val="Emphasis"/>
          <w:b/>
          <w:i w:val="0"/>
        </w:rPr>
      </w:pPr>
    </w:p>
    <w:p w14:paraId="7DE59782" w14:textId="77777777" w:rsidR="00A42DF8" w:rsidRDefault="00A42DF8" w:rsidP="00573080">
      <w:pPr>
        <w:rPr>
          <w:rStyle w:val="Emphasis"/>
          <w:b/>
          <w:i w:val="0"/>
        </w:rPr>
      </w:pPr>
    </w:p>
    <w:p w14:paraId="6BF24BB7" w14:textId="77777777" w:rsidR="00A42DF8" w:rsidRDefault="00A42DF8" w:rsidP="00573080">
      <w:pPr>
        <w:rPr>
          <w:rStyle w:val="Emphasis"/>
          <w:b/>
          <w:i w:val="0"/>
        </w:rPr>
      </w:pPr>
    </w:p>
    <w:p w14:paraId="494F9534" w14:textId="77777777" w:rsidR="00A42DF8" w:rsidRDefault="00A42DF8" w:rsidP="00573080">
      <w:pPr>
        <w:rPr>
          <w:rStyle w:val="Emphasis"/>
          <w:b/>
          <w:i w:val="0"/>
        </w:rPr>
      </w:pPr>
    </w:p>
    <w:p w14:paraId="0D1BD11F" w14:textId="77777777" w:rsidR="00A42DF8" w:rsidRDefault="00A42DF8" w:rsidP="00573080">
      <w:pPr>
        <w:rPr>
          <w:rStyle w:val="Emphasis"/>
          <w:b/>
          <w:i w:val="0"/>
        </w:rPr>
      </w:pPr>
    </w:p>
    <w:p w14:paraId="7F3254F2" w14:textId="77777777" w:rsidR="00A42DF8" w:rsidRDefault="00A42DF8" w:rsidP="00573080">
      <w:pPr>
        <w:rPr>
          <w:rStyle w:val="Emphasis"/>
          <w:b/>
          <w:i w:val="0"/>
        </w:rPr>
      </w:pPr>
    </w:p>
    <w:p w14:paraId="48F1BB14" w14:textId="77777777" w:rsidR="00A42DF8" w:rsidRDefault="00A42DF8" w:rsidP="00573080">
      <w:pPr>
        <w:rPr>
          <w:rStyle w:val="Emphasis"/>
          <w:b/>
          <w:i w:val="0"/>
        </w:rPr>
      </w:pPr>
    </w:p>
    <w:p w14:paraId="7CA2CF25" w14:textId="77777777" w:rsidR="00A42DF8" w:rsidRDefault="00A42DF8" w:rsidP="00573080">
      <w:pPr>
        <w:rPr>
          <w:rStyle w:val="Emphasis"/>
          <w:b/>
          <w:i w:val="0"/>
        </w:rPr>
      </w:pPr>
    </w:p>
    <w:p w14:paraId="0CF1B954" w14:textId="77777777" w:rsidR="00A42DF8" w:rsidRDefault="00A42DF8" w:rsidP="00573080">
      <w:pPr>
        <w:rPr>
          <w:rStyle w:val="Emphasis"/>
          <w:b/>
          <w:i w:val="0"/>
        </w:rPr>
      </w:pPr>
    </w:p>
    <w:p w14:paraId="305F7ACC" w14:textId="77777777" w:rsidR="00A42DF8" w:rsidRDefault="00A42DF8" w:rsidP="00573080">
      <w:pPr>
        <w:rPr>
          <w:rStyle w:val="Emphasis"/>
          <w:b/>
          <w:i w:val="0"/>
        </w:rPr>
      </w:pPr>
    </w:p>
    <w:p w14:paraId="59F6AF30" w14:textId="77777777" w:rsidR="00A42DF8" w:rsidRDefault="00A42DF8" w:rsidP="00573080">
      <w:pPr>
        <w:rPr>
          <w:rStyle w:val="Emphasis"/>
          <w:b/>
          <w:i w:val="0"/>
        </w:rPr>
      </w:pPr>
    </w:p>
    <w:p w14:paraId="67AB9E6D" w14:textId="77777777" w:rsidR="00A42DF8" w:rsidRDefault="00A42DF8" w:rsidP="00573080">
      <w:pPr>
        <w:rPr>
          <w:rStyle w:val="Emphasis"/>
          <w:b/>
          <w:i w:val="0"/>
        </w:rPr>
      </w:pPr>
    </w:p>
    <w:p w14:paraId="3DE99B35" w14:textId="77777777" w:rsidR="00A42DF8" w:rsidRDefault="00A42DF8" w:rsidP="00573080">
      <w:pPr>
        <w:rPr>
          <w:rStyle w:val="Emphasis"/>
          <w:b/>
          <w:i w:val="0"/>
        </w:rPr>
      </w:pPr>
    </w:p>
    <w:p w14:paraId="45F41167" w14:textId="77777777" w:rsidR="00F04AD1" w:rsidRDefault="00F04AD1">
      <w:pPr>
        <w:spacing w:after="0" w:line="240" w:lineRule="auto"/>
        <w:rPr>
          <w:ins w:id="504" w:author="Asad Rana" w:date="2013-05-04T15:21:00Z"/>
          <w:rStyle w:val="Emphasis"/>
          <w:b/>
          <w:i w:val="0"/>
        </w:rPr>
      </w:pPr>
      <w:ins w:id="505" w:author="Asad Rana" w:date="2013-05-04T15:21:00Z">
        <w:r>
          <w:rPr>
            <w:noProof/>
          </w:rPr>
          <mc:AlternateContent>
            <mc:Choice Requires="wps">
              <w:drawing>
                <wp:anchor distT="0" distB="0" distL="114300" distR="114300" simplePos="0" relativeHeight="251669504" behindDoc="0" locked="0" layoutInCell="0" allowOverlap="1" wp14:anchorId="7F8098F7" wp14:editId="03792ADA">
                  <wp:simplePos x="0" y="0"/>
                  <wp:positionH relativeFrom="page">
                    <wp:posOffset>0</wp:posOffset>
                  </wp:positionH>
                  <wp:positionV relativeFrom="page">
                    <wp:posOffset>0</wp:posOffset>
                  </wp:positionV>
                  <wp:extent cx="7786370" cy="1469390"/>
                  <wp:effectExtent l="0" t="0" r="11430" b="3810"/>
                  <wp:wrapSquare wrapText="bothSides"/>
                  <wp:docPr id="12"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5C28CCB6" w14:textId="77777777" w:rsidR="003A2053" w:rsidRDefault="003A2053" w:rsidP="00F04AD1">
                              <w:pPr>
                                <w:spacing w:after="0"/>
                                <w:rPr>
                                  <w:caps/>
                                  <w:color w:val="9BBB59"/>
                                  <w:sz w:val="52"/>
                                  <w:szCs w:val="40"/>
                                </w:rPr>
                              </w:pPr>
                              <w:r>
                                <w:rPr>
                                  <w:caps/>
                                  <w:color w:val="9BBB59"/>
                                  <w:sz w:val="52"/>
                                  <w:szCs w:val="40"/>
                                </w:rPr>
                                <w:t>[</w:t>
                              </w:r>
                              <w:r>
                                <w:rPr>
                                  <w:b/>
                                  <w:caps/>
                                  <w:color w:val="FFFFFF"/>
                                  <w:sz w:val="32"/>
                                </w:rPr>
                                <w:t>USe CASE # INV-</w:t>
                              </w:r>
                              <w:ins w:id="506" w:author="Asad Rana" w:date="2013-05-04T15:16:00Z">
                                <w:r>
                                  <w:rPr>
                                    <w:b/>
                                    <w:caps/>
                                    <w:color w:val="FFFFFF"/>
                                    <w:sz w:val="32"/>
                                  </w:rPr>
                                  <w:t>02</w:t>
                                </w:r>
                              </w:ins>
                              <w:del w:id="507" w:author="Asad Rana" w:date="2013-05-04T15:16:00Z">
                                <w:r w:rsidDel="00F04AD1">
                                  <w:rPr>
                                    <w:b/>
                                    <w:caps/>
                                    <w:color w:val="FFFFFF"/>
                                    <w:sz w:val="32"/>
                                  </w:rPr>
                                  <w:delText>2</w:delText>
                                </w:r>
                              </w:del>
                              <w:r>
                                <w:rPr>
                                  <w:b/>
                                  <w:caps/>
                                  <w:color w:val="FFFFFF"/>
                                  <w:sz w:val="32"/>
                                </w:rPr>
                                <w:t>: “</w:t>
                              </w:r>
                              <w:ins w:id="508" w:author="Asad Rana" w:date="2013-05-04T15:22:00Z">
                                <w:r>
                                  <w:rPr>
                                    <w:b/>
                                    <w:caps/>
                                    <w:color w:val="FFFFFF"/>
                                    <w:sz w:val="32"/>
                                  </w:rPr>
                                  <w:t xml:space="preserve">select a </w:t>
                                </w:r>
                              </w:ins>
                              <w:del w:id="509" w:author="Asad Rana" w:date="2013-05-04T15:22:00Z">
                                <w:r w:rsidDel="00CA2AE4">
                                  <w:rPr>
                                    <w:b/>
                                    <w:caps/>
                                    <w:color w:val="FFFFFF"/>
                                    <w:sz w:val="32"/>
                                  </w:rPr>
                                  <w:delText xml:space="preserve">delete a </w:delText>
                                </w:r>
                              </w:del>
                              <w:r>
                                <w:rPr>
                                  <w:b/>
                                  <w:caps/>
                                  <w:color w:val="FFFFFF"/>
                                  <w:sz w:val="32"/>
                                </w:rPr>
                                <w:t>wine”</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_x0000_s1030" style="position:absolute;margin-left:0;margin-top:0;width:613.1pt;height:115.7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" o:allowincell="f" fillcolor="#943634" stroked="f">
                  <v:shadow type="perspective" color="gray" opacity=".5" mv:blur="0" origin=",.5" offset="17pt,-52pt" matrix=",,,-1"/>
                  <v:textbox style="mso-fit-shape-to-text:t" inset=",1in,1in,7.2pt">
                    <w:txbxContent>
                      <w:p w14:paraId="5C28CCB6" w14:textId="77777777" w:rsidR="003A2053" w:rsidRDefault="003A2053" w:rsidP="00F04AD1">
                        <w:pPr>
                          <w:spacing w:after="0"/>
                          <w:rPr>
                            <w:caps/>
                            <w:color w:val="9BBB59"/>
                            <w:sz w:val="52"/>
                            <w:szCs w:val="40"/>
                          </w:rPr>
                        </w:pPr>
                        <w:r>
                          <w:rPr>
                            <w:caps/>
                            <w:color w:val="9BBB59"/>
                            <w:sz w:val="52"/>
                            <w:szCs w:val="40"/>
                          </w:rPr>
                          <w:t>[</w:t>
                        </w:r>
                        <w:r>
                          <w:rPr>
                            <w:b/>
                            <w:caps/>
                            <w:color w:val="FFFFFF"/>
                            <w:sz w:val="32"/>
                          </w:rPr>
                          <w:t>USe CASE # INV-</w:t>
                        </w:r>
                        <w:ins w:id="510" w:author="Asad Rana" w:date="2013-05-04T15:16:00Z">
                          <w:r>
                            <w:rPr>
                              <w:b/>
                              <w:caps/>
                              <w:color w:val="FFFFFF"/>
                              <w:sz w:val="32"/>
                            </w:rPr>
                            <w:t>02</w:t>
                          </w:r>
                        </w:ins>
                        <w:del w:id="511" w:author="Asad Rana" w:date="2013-05-04T15:16:00Z">
                          <w:r w:rsidDel="00F04AD1">
                            <w:rPr>
                              <w:b/>
                              <w:caps/>
                              <w:color w:val="FFFFFF"/>
                              <w:sz w:val="32"/>
                            </w:rPr>
                            <w:delText>2</w:delText>
                          </w:r>
                        </w:del>
                        <w:r>
                          <w:rPr>
                            <w:b/>
                            <w:caps/>
                            <w:color w:val="FFFFFF"/>
                            <w:sz w:val="32"/>
                          </w:rPr>
                          <w:t>: “</w:t>
                        </w:r>
                        <w:ins w:id="512" w:author="Asad Rana" w:date="2013-05-04T15:22:00Z">
                          <w:r>
                            <w:rPr>
                              <w:b/>
                              <w:caps/>
                              <w:color w:val="FFFFFF"/>
                              <w:sz w:val="32"/>
                            </w:rPr>
                            <w:t xml:space="preserve">select a </w:t>
                          </w:r>
                        </w:ins>
                        <w:del w:id="513" w:author="Asad Rana" w:date="2013-05-04T15:22:00Z">
                          <w:r w:rsidDel="00CA2AE4">
                            <w:rPr>
                              <w:b/>
                              <w:caps/>
                              <w:color w:val="FFFFFF"/>
                              <w:sz w:val="32"/>
                            </w:rPr>
                            <w:delText xml:space="preserve">delete a </w:delText>
                          </w:r>
                        </w:del>
                        <w:r>
                          <w:rPr>
                            <w:b/>
                            <w:caps/>
                            <w:color w:val="FFFFFF"/>
                            <w:sz w:val="32"/>
                          </w:rPr>
                          <w:t>wine”</w:t>
                        </w:r>
                        <w:r>
                          <w:rPr>
                            <w:b/>
                            <w:caps/>
                            <w:color w:val="9BBB59"/>
                            <w:sz w:val="52"/>
                            <w:szCs w:val="40"/>
                          </w:rPr>
                          <w:t>]</w:t>
                        </w:r>
                      </w:p>
                    </w:txbxContent>
                  </v:textbox>
                  <w10:wrap type="square" anchorx="page" anchory="page"/>
                </v:rect>
              </w:pict>
            </mc:Fallback>
          </mc:AlternateContent>
        </w:r>
      </w:ins>
      <w:ins w:id="514" w:author="Asad Rana" w:date="2013-05-04T15:18:00Z">
        <w:r>
          <w:rPr>
            <w:noProof/>
          </w:rPr>
          <mc:AlternateContent>
            <mc:Choice Requires="wps">
              <w:drawing>
                <wp:anchor distT="0" distB="0" distL="114300" distR="114300" simplePos="0" relativeHeight="251667456" behindDoc="0" locked="0" layoutInCell="1" allowOverlap="1" wp14:anchorId="5A6DAF0E" wp14:editId="3CE19F53">
                  <wp:simplePos x="0" y="0"/>
                  <wp:positionH relativeFrom="column">
                    <wp:posOffset>4572000</wp:posOffset>
                  </wp:positionH>
                  <wp:positionV relativeFrom="paragraph">
                    <wp:posOffset>571500</wp:posOffset>
                  </wp:positionV>
                  <wp:extent cx="2372360" cy="273050"/>
                  <wp:effectExtent l="0" t="0" r="15240" b="3175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777777"/>
                          </a:solidFill>
                          <a:ln w="28575">
                            <a:solidFill>
                              <a:srgbClr val="943634"/>
                            </a:solidFill>
                            <a:miter lim="800000"/>
                            <a:headEnd/>
                            <a:tailEnd/>
                          </a:ln>
                        </wps:spPr>
                        <wps:txbx>
                          <w:txbxContent>
                            <w:p w14:paraId="208C436E" w14:textId="77777777" w:rsidR="003A2053" w:rsidRDefault="003A2053" w:rsidP="00F04AD1">
                              <w:pPr>
                                <w:rPr>
                                  <w:i/>
                                  <w:color w:val="FFFFFF"/>
                                </w:rPr>
                              </w:pPr>
                              <w:r>
                                <w:rPr>
                                  <w:i/>
                                  <w:color w:val="FFFFFF"/>
                                </w:rPr>
                                <w:t xml:space="preserve">Last Updated: </w:t>
                              </w:r>
                              <w:r w:rsidRPr="00A42DF8">
                                <w:rPr>
                                  <w:i/>
                                  <w:color w:val="FFFFFF"/>
                                </w:rPr>
                                <w:t>April 19,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5in;margin-top:45pt;width:186.8pt;height: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" fillcolor="#777" strokecolor="#943634" strokeweight="2.25pt">
                  <v:textbox>
                    <w:txbxContent>
                      <w:p w14:paraId="208C436E" w14:textId="77777777" w:rsidR="003A2053" w:rsidRDefault="003A2053" w:rsidP="00F04AD1">
                        <w:pPr>
                          <w:rPr>
                            <w:i/>
                            <w:color w:val="FFFFFF"/>
                          </w:rPr>
                        </w:pPr>
                        <w:r>
                          <w:rPr>
                            <w:i/>
                            <w:color w:val="FFFFFF"/>
                          </w:rPr>
                          <w:t xml:space="preserve">Last Updated: </w:t>
                        </w:r>
                        <w:r w:rsidRPr="00A42DF8">
                          <w:rPr>
                            <w:i/>
                            <w:color w:val="FFFFFF"/>
                          </w:rPr>
                          <w:t>April 19, 2013</w:t>
                        </w:r>
                      </w:p>
                    </w:txbxContent>
                  </v:textbox>
                </v:shape>
              </w:pict>
            </mc:Fallback>
          </mc:AlternateContent>
        </w:r>
      </w:ins>
    </w:p>
    <w:p w14:paraId="3F4C6B65" w14:textId="77777777" w:rsidR="00F04AD1" w:rsidRDefault="00F04AD1">
      <w:pPr>
        <w:spacing w:after="0" w:line="240" w:lineRule="auto"/>
        <w:rPr>
          <w:ins w:id="515" w:author="Asad Rana" w:date="2013-05-04T15:21:00Z"/>
          <w:rStyle w:val="Emphasis"/>
          <w:b/>
          <w:i w:val="0"/>
        </w:rPr>
      </w:pPr>
    </w:p>
    <w:p w14:paraId="71C0C666" w14:textId="77777777" w:rsidR="00F04AD1" w:rsidRDefault="00F04AD1">
      <w:pPr>
        <w:spacing w:after="0" w:line="240" w:lineRule="auto"/>
        <w:rPr>
          <w:ins w:id="516" w:author="Asad Rana" w:date="2013-05-04T15:21:00Z"/>
          <w:rStyle w:val="Emphasis"/>
          <w:b/>
          <w:i w:val="0"/>
        </w:rPr>
      </w:pPr>
    </w:p>
    <w:p w14:paraId="0B88268D" w14:textId="77777777" w:rsidR="00F04AD1" w:rsidRDefault="00F04AD1">
      <w:pPr>
        <w:spacing w:after="0" w:line="240" w:lineRule="auto"/>
        <w:rPr>
          <w:ins w:id="517" w:author="Asad Rana" w:date="2013-05-04T15:21:00Z"/>
          <w:rStyle w:val="Emphasis"/>
          <w:b/>
          <w:i w:val="0"/>
        </w:rPr>
      </w:pPr>
    </w:p>
    <w:tbl>
      <w:tblPr>
        <w:tblW w:w="0" w:type="auto"/>
        <w:tblLook w:val="04A0" w:firstRow="1" w:lastRow="0" w:firstColumn="1" w:lastColumn="0" w:noHBand="0" w:noVBand="1"/>
      </w:tblPr>
      <w:tblGrid>
        <w:gridCol w:w="9576"/>
      </w:tblGrid>
      <w:tr w:rsidR="00F04AD1" w14:paraId="3EEE02AD" w14:textId="77777777" w:rsidTr="00F04AD1">
        <w:trPr>
          <w:ins w:id="518" w:author="Asad Rana" w:date="2013-05-04T15:21:00Z"/>
        </w:trPr>
        <w:tc>
          <w:tcPr>
            <w:tcW w:w="9576" w:type="dxa"/>
            <w:shd w:val="clear" w:color="auto" w:fill="6D6D6D"/>
            <w:hideMark/>
          </w:tcPr>
          <w:p w14:paraId="013BAD7E" w14:textId="77777777" w:rsidR="00F04AD1" w:rsidRDefault="00F04AD1" w:rsidP="00F04AD1">
            <w:pPr>
              <w:spacing w:after="0" w:line="240" w:lineRule="auto"/>
              <w:rPr>
                <w:ins w:id="519" w:author="Asad Rana" w:date="2013-05-04T15:21:00Z"/>
                <w:rStyle w:val="IntenseReference1"/>
                <w:color w:val="9BBB59"/>
                <w:sz w:val="28"/>
              </w:rPr>
            </w:pPr>
            <w:ins w:id="520" w:author="Asad Rana" w:date="2013-05-04T15:21:00Z">
              <w:r>
                <w:rPr>
                  <w:rStyle w:val="IntenseReference1"/>
                  <w:color w:val="9BBB59"/>
                  <w:sz w:val="28"/>
                </w:rPr>
                <w:t>Description:</w:t>
              </w:r>
            </w:ins>
          </w:p>
          <w:p w14:paraId="697B6C13" w14:textId="1F7F94AF" w:rsidR="00F04AD1" w:rsidRDefault="00F04AD1" w:rsidP="00F04AD1">
            <w:pPr>
              <w:spacing w:after="0" w:line="240" w:lineRule="auto"/>
              <w:rPr>
                <w:ins w:id="521" w:author="Asad Rana" w:date="2013-05-04T15:21:00Z"/>
                <w:color w:val="FFFFFF"/>
              </w:rPr>
            </w:pPr>
            <w:ins w:id="522" w:author="Asad Rana" w:date="2013-05-04T15:21:00Z">
              <w:r>
                <w:rPr>
                  <w:color w:val="FFFFFF"/>
                  <w:sz w:val="24"/>
                </w:rPr>
                <w:t xml:space="preserve">This Use case outlines the user’s ability to </w:t>
              </w:r>
              <w:r w:rsidR="003A2053">
                <w:rPr>
                  <w:color w:val="FFFFFF"/>
                  <w:sz w:val="24"/>
                </w:rPr>
                <w:t>select a wine from the inventory.</w:t>
              </w:r>
            </w:ins>
          </w:p>
        </w:tc>
      </w:tr>
      <w:tr w:rsidR="00F04AD1" w14:paraId="7751F484" w14:textId="77777777" w:rsidTr="00F04AD1">
        <w:trPr>
          <w:ins w:id="523" w:author="Asad Rana" w:date="2013-05-04T15:21:00Z"/>
        </w:trPr>
        <w:tc>
          <w:tcPr>
            <w:tcW w:w="9576" w:type="dxa"/>
            <w:shd w:val="clear" w:color="auto" w:fill="595959"/>
            <w:hideMark/>
          </w:tcPr>
          <w:p w14:paraId="4BE969C2" w14:textId="77777777" w:rsidR="00F04AD1" w:rsidRDefault="00F04AD1" w:rsidP="00F04AD1">
            <w:pPr>
              <w:spacing w:after="0" w:line="240" w:lineRule="auto"/>
              <w:rPr>
                <w:ins w:id="524" w:author="Asad Rana" w:date="2013-05-04T15:21:00Z"/>
                <w:rStyle w:val="IntenseReference1"/>
                <w:color w:val="9BBB59"/>
                <w:sz w:val="28"/>
              </w:rPr>
            </w:pPr>
            <w:ins w:id="525" w:author="Asad Rana" w:date="2013-05-04T15:21:00Z">
              <w:r>
                <w:rPr>
                  <w:rStyle w:val="IntenseReference1"/>
                  <w:color w:val="9BBB59"/>
                  <w:sz w:val="28"/>
                </w:rPr>
                <w:t>Actors:</w:t>
              </w:r>
            </w:ins>
          </w:p>
          <w:p w14:paraId="548B192F" w14:textId="77777777" w:rsidR="00F04AD1" w:rsidRDefault="00F04AD1" w:rsidP="00F04AD1">
            <w:pPr>
              <w:spacing w:after="0" w:line="240" w:lineRule="auto"/>
              <w:rPr>
                <w:ins w:id="526" w:author="Asad Rana" w:date="2013-05-04T15:21:00Z"/>
              </w:rPr>
            </w:pPr>
            <w:ins w:id="527" w:author="Asad Rana" w:date="2013-05-04T15:21:00Z">
              <w:r>
                <w:rPr>
                  <w:color w:val="FFFFFF"/>
                  <w:sz w:val="24"/>
                </w:rPr>
                <w:t>The User</w:t>
              </w:r>
            </w:ins>
          </w:p>
        </w:tc>
      </w:tr>
      <w:tr w:rsidR="00F04AD1" w14:paraId="3C731E50" w14:textId="77777777" w:rsidTr="00F04AD1">
        <w:trPr>
          <w:ins w:id="528" w:author="Asad Rana" w:date="2013-05-04T15:21:00Z"/>
        </w:trPr>
        <w:tc>
          <w:tcPr>
            <w:tcW w:w="9576" w:type="dxa"/>
            <w:shd w:val="clear" w:color="auto" w:fill="6D6D6D"/>
            <w:hideMark/>
          </w:tcPr>
          <w:p w14:paraId="1E1E60FE" w14:textId="77777777" w:rsidR="00F04AD1" w:rsidRDefault="00F04AD1" w:rsidP="00F04AD1">
            <w:pPr>
              <w:spacing w:after="0" w:line="240" w:lineRule="auto"/>
              <w:rPr>
                <w:ins w:id="529" w:author="Asad Rana" w:date="2013-05-04T15:21:00Z"/>
                <w:rStyle w:val="IntenseReference1"/>
                <w:color w:val="9BBB59"/>
                <w:sz w:val="28"/>
              </w:rPr>
            </w:pPr>
            <w:ins w:id="530" w:author="Asad Rana" w:date="2013-05-04T15:21:00Z">
              <w:r>
                <w:rPr>
                  <w:rStyle w:val="IntenseReference1"/>
                  <w:color w:val="9BBB59"/>
                  <w:sz w:val="28"/>
                </w:rPr>
                <w:t>Desired Outcome:</w:t>
              </w:r>
            </w:ins>
          </w:p>
          <w:p w14:paraId="0E7BBFA0" w14:textId="0CB1D294" w:rsidR="00F04AD1" w:rsidRDefault="003A2053" w:rsidP="00F04AD1">
            <w:pPr>
              <w:spacing w:after="0" w:line="240" w:lineRule="auto"/>
              <w:rPr>
                <w:ins w:id="531" w:author="Asad Rana" w:date="2013-05-04T15:21:00Z"/>
              </w:rPr>
            </w:pPr>
            <w:ins w:id="532" w:author="Asad Rana" w:date="2013-05-04T15:40:00Z">
              <w:r>
                <w:rPr>
                  <w:color w:val="FFFFFF"/>
                  <w:sz w:val="24"/>
                </w:rPr>
                <w:t xml:space="preserve">The system will show the </w:t>
              </w:r>
            </w:ins>
            <w:ins w:id="533" w:author="Asad Rana" w:date="2013-05-04T15:41:00Z">
              <w:r>
                <w:rPr>
                  <w:color w:val="FFFFFF"/>
                  <w:sz w:val="24"/>
                </w:rPr>
                <w:t>details</w:t>
              </w:r>
            </w:ins>
            <w:ins w:id="534" w:author="Asad Rana" w:date="2013-05-04T15:40:00Z">
              <w:r>
                <w:rPr>
                  <w:color w:val="FFFFFF"/>
                  <w:sz w:val="24"/>
                </w:rPr>
                <w:t xml:space="preserve"> </w:t>
              </w:r>
            </w:ins>
            <w:ins w:id="535" w:author="Asad Rana" w:date="2013-05-04T15:41:00Z">
              <w:r>
                <w:rPr>
                  <w:color w:val="FFFFFF"/>
                  <w:sz w:val="24"/>
                </w:rPr>
                <w:t>about the wine in the inventory.</w:t>
              </w:r>
            </w:ins>
          </w:p>
        </w:tc>
      </w:tr>
      <w:tr w:rsidR="00F04AD1" w14:paraId="2BE033B7" w14:textId="77777777" w:rsidTr="00F04AD1">
        <w:trPr>
          <w:ins w:id="536" w:author="Asad Rana" w:date="2013-05-04T15:21:00Z"/>
        </w:trPr>
        <w:tc>
          <w:tcPr>
            <w:tcW w:w="9576" w:type="dxa"/>
            <w:shd w:val="clear" w:color="auto" w:fill="595959"/>
            <w:hideMark/>
          </w:tcPr>
          <w:p w14:paraId="275EBDF4" w14:textId="77777777" w:rsidR="00F04AD1" w:rsidRDefault="00F04AD1" w:rsidP="00F04AD1">
            <w:pPr>
              <w:spacing w:after="0" w:line="240" w:lineRule="auto"/>
              <w:rPr>
                <w:ins w:id="537" w:author="Asad Rana" w:date="2013-05-04T15:21:00Z"/>
                <w:rStyle w:val="IntenseReference1"/>
                <w:color w:val="9BBB59"/>
                <w:sz w:val="28"/>
              </w:rPr>
            </w:pPr>
            <w:ins w:id="538" w:author="Asad Rana" w:date="2013-05-04T15:21:00Z">
              <w:r>
                <w:rPr>
                  <w:rStyle w:val="IntenseReference1"/>
                  <w:color w:val="9BBB59"/>
                  <w:sz w:val="28"/>
                </w:rPr>
                <w:t>User Goals:</w:t>
              </w:r>
            </w:ins>
          </w:p>
          <w:p w14:paraId="78A9F9C7" w14:textId="75755427" w:rsidR="00F04AD1" w:rsidRDefault="00F04AD1" w:rsidP="00F04AD1">
            <w:pPr>
              <w:spacing w:after="0" w:line="240" w:lineRule="auto"/>
              <w:rPr>
                <w:ins w:id="539" w:author="Asad Rana" w:date="2013-05-04T15:21:00Z"/>
              </w:rPr>
            </w:pPr>
            <w:ins w:id="540" w:author="Asad Rana" w:date="2013-05-04T15:21:00Z">
              <w:r>
                <w:rPr>
                  <w:color w:val="FFFFFF"/>
                  <w:sz w:val="24"/>
                </w:rPr>
                <w:t xml:space="preserve">The User wishes </w:t>
              </w:r>
              <w:r w:rsidR="00E70FD2">
                <w:rPr>
                  <w:color w:val="FFFFFF"/>
                  <w:sz w:val="24"/>
                </w:rPr>
                <w:t xml:space="preserve">see the details about a </w:t>
              </w:r>
            </w:ins>
            <w:ins w:id="541" w:author="Asad Rana" w:date="2013-05-04T15:42:00Z">
              <w:r w:rsidR="00E70FD2">
                <w:rPr>
                  <w:color w:val="FFFFFF"/>
                  <w:sz w:val="24"/>
                </w:rPr>
                <w:t>particular</w:t>
              </w:r>
            </w:ins>
            <w:ins w:id="542" w:author="Asad Rana" w:date="2013-05-04T15:21:00Z">
              <w:r w:rsidR="00E70FD2">
                <w:rPr>
                  <w:color w:val="FFFFFF"/>
                  <w:sz w:val="24"/>
                </w:rPr>
                <w:t xml:space="preserve"> </w:t>
              </w:r>
            </w:ins>
            <w:ins w:id="543" w:author="Asad Rana" w:date="2013-05-04T15:42:00Z">
              <w:r w:rsidR="00E70FD2">
                <w:rPr>
                  <w:color w:val="FFFFFF"/>
                  <w:sz w:val="24"/>
                </w:rPr>
                <w:t xml:space="preserve">wine in the </w:t>
              </w:r>
            </w:ins>
            <w:ins w:id="544" w:author="Asad Rana" w:date="2013-05-04T15:21:00Z">
              <w:r>
                <w:rPr>
                  <w:color w:val="FFFFFF"/>
                  <w:sz w:val="24"/>
                </w:rPr>
                <w:t>inventory.</w:t>
              </w:r>
            </w:ins>
          </w:p>
        </w:tc>
      </w:tr>
      <w:tr w:rsidR="00F04AD1" w14:paraId="7400FD3E" w14:textId="77777777" w:rsidTr="00F04AD1">
        <w:trPr>
          <w:ins w:id="545" w:author="Asad Rana" w:date="2013-05-04T15:21:00Z"/>
        </w:trPr>
        <w:tc>
          <w:tcPr>
            <w:tcW w:w="9576" w:type="dxa"/>
            <w:shd w:val="clear" w:color="auto" w:fill="6D6D6D"/>
            <w:hideMark/>
          </w:tcPr>
          <w:p w14:paraId="532CC706" w14:textId="77777777" w:rsidR="00F04AD1" w:rsidRDefault="00F04AD1" w:rsidP="00F04AD1">
            <w:pPr>
              <w:spacing w:after="0" w:line="240" w:lineRule="auto"/>
              <w:rPr>
                <w:ins w:id="546" w:author="Asad Rana" w:date="2013-05-04T15:21:00Z"/>
                <w:rStyle w:val="IntenseReference1"/>
                <w:color w:val="9BBB59"/>
                <w:sz w:val="28"/>
              </w:rPr>
            </w:pPr>
            <w:ins w:id="547" w:author="Asad Rana" w:date="2013-05-04T15:21:00Z">
              <w:r>
                <w:rPr>
                  <w:rStyle w:val="IntenseReference1"/>
                  <w:color w:val="9BBB59"/>
                  <w:sz w:val="28"/>
                </w:rPr>
                <w:t>Dependent Use Cases:</w:t>
              </w:r>
            </w:ins>
          </w:p>
          <w:p w14:paraId="77DC1F52" w14:textId="77777777" w:rsidR="00F04AD1" w:rsidRDefault="00F04AD1" w:rsidP="00F04AD1">
            <w:pPr>
              <w:spacing w:after="0" w:line="240" w:lineRule="auto"/>
              <w:rPr>
                <w:ins w:id="548" w:author="Asad Rana" w:date="2013-05-04T15:21:00Z"/>
                <w:color w:val="FFFFFF"/>
                <w:sz w:val="24"/>
              </w:rPr>
            </w:pPr>
            <w:ins w:id="549" w:author="Asad Rana" w:date="2013-05-04T15:21:00Z">
              <w:r>
                <w:rPr>
                  <w:color w:val="FFFFFF"/>
                  <w:sz w:val="24"/>
                </w:rPr>
                <w:t>Creating a Profile</w:t>
              </w:r>
            </w:ins>
          </w:p>
          <w:p w14:paraId="52AA8D71" w14:textId="77777777" w:rsidR="00F04AD1" w:rsidRDefault="00F04AD1" w:rsidP="00F04AD1">
            <w:pPr>
              <w:spacing w:after="0" w:line="240" w:lineRule="auto"/>
              <w:rPr>
                <w:ins w:id="550" w:author="Asad Rana" w:date="2013-05-04T15:21:00Z"/>
              </w:rPr>
            </w:pPr>
            <w:ins w:id="551" w:author="Asad Rana" w:date="2013-05-04T15:21:00Z">
              <w:r>
                <w:rPr>
                  <w:color w:val="FFFFFF"/>
                  <w:sz w:val="24"/>
                </w:rPr>
                <w:t>Logging in</w:t>
              </w:r>
            </w:ins>
          </w:p>
        </w:tc>
      </w:tr>
      <w:tr w:rsidR="00F04AD1" w14:paraId="561CF87B" w14:textId="77777777" w:rsidTr="00F04AD1">
        <w:trPr>
          <w:ins w:id="552" w:author="Asad Rana" w:date="2013-05-04T15:21:00Z"/>
        </w:trPr>
        <w:tc>
          <w:tcPr>
            <w:tcW w:w="9576" w:type="dxa"/>
            <w:shd w:val="clear" w:color="auto" w:fill="595959"/>
            <w:hideMark/>
          </w:tcPr>
          <w:p w14:paraId="65002184" w14:textId="77777777" w:rsidR="00F04AD1" w:rsidRDefault="00F04AD1" w:rsidP="00F04AD1">
            <w:pPr>
              <w:spacing w:after="0" w:line="240" w:lineRule="auto"/>
              <w:rPr>
                <w:ins w:id="553" w:author="Asad Rana" w:date="2013-05-04T15:21:00Z"/>
                <w:rStyle w:val="IntenseReference1"/>
                <w:color w:val="9BBB59"/>
                <w:sz w:val="28"/>
              </w:rPr>
            </w:pPr>
            <w:ins w:id="554" w:author="Asad Rana" w:date="2013-05-04T15:21:00Z">
              <w:r>
                <w:rPr>
                  <w:rStyle w:val="IntenseReference1"/>
                  <w:color w:val="9BBB59"/>
                  <w:sz w:val="28"/>
                </w:rPr>
                <w:t>Involved Requirements:</w:t>
              </w:r>
            </w:ins>
          </w:p>
          <w:p w14:paraId="5112B7AB" w14:textId="77777777" w:rsidR="00F04AD1" w:rsidRDefault="00F04AD1" w:rsidP="00F04AD1">
            <w:pPr>
              <w:pStyle w:val="ListParagraph"/>
              <w:numPr>
                <w:ilvl w:val="0"/>
                <w:numId w:val="8"/>
              </w:numPr>
              <w:spacing w:after="0" w:line="240" w:lineRule="auto"/>
              <w:rPr>
                <w:ins w:id="555" w:author="Asad Rana" w:date="2013-05-04T15:21:00Z"/>
              </w:rPr>
            </w:pPr>
            <w:ins w:id="556" w:author="Asad Rana" w:date="2013-05-04T15:21:00Z">
              <w:r>
                <w:rPr>
                  <w:color w:val="FFFFFF"/>
                  <w:sz w:val="24"/>
                </w:rPr>
                <w:t>TBD</w:t>
              </w:r>
            </w:ins>
          </w:p>
        </w:tc>
      </w:tr>
      <w:tr w:rsidR="00F04AD1" w14:paraId="004C1B9C" w14:textId="77777777" w:rsidTr="00F04AD1">
        <w:trPr>
          <w:ins w:id="557" w:author="Asad Rana" w:date="2013-05-04T15:21:00Z"/>
        </w:trPr>
        <w:tc>
          <w:tcPr>
            <w:tcW w:w="9576" w:type="dxa"/>
            <w:shd w:val="clear" w:color="auto" w:fill="6D6D6D"/>
            <w:hideMark/>
          </w:tcPr>
          <w:p w14:paraId="30756CF6" w14:textId="77777777" w:rsidR="00F04AD1" w:rsidRDefault="00F04AD1" w:rsidP="00F04AD1">
            <w:pPr>
              <w:spacing w:after="0" w:line="240" w:lineRule="auto"/>
              <w:rPr>
                <w:ins w:id="558" w:author="Asad Rana" w:date="2013-05-04T15:21:00Z"/>
                <w:rStyle w:val="IntenseReference1"/>
                <w:color w:val="9BBB59"/>
                <w:sz w:val="28"/>
              </w:rPr>
            </w:pPr>
            <w:ins w:id="559" w:author="Asad Rana" w:date="2013-05-04T15:21:00Z">
              <w:r>
                <w:rPr>
                  <w:rStyle w:val="IntenseReference1"/>
                  <w:color w:val="9BBB59"/>
                  <w:sz w:val="28"/>
                </w:rPr>
                <w:t>Details:</w:t>
              </w:r>
            </w:ins>
          </w:p>
          <w:p w14:paraId="23E1F0E3" w14:textId="77777777" w:rsidR="00F04AD1" w:rsidRDefault="00F04AD1" w:rsidP="00F04AD1">
            <w:pPr>
              <w:pStyle w:val="ListParagraph"/>
              <w:numPr>
                <w:ilvl w:val="0"/>
                <w:numId w:val="8"/>
              </w:numPr>
              <w:spacing w:after="0" w:line="240" w:lineRule="auto"/>
              <w:rPr>
                <w:ins w:id="560" w:author="Asad Rana" w:date="2013-05-04T15:21:00Z"/>
                <w:sz w:val="24"/>
                <w:szCs w:val="24"/>
              </w:rPr>
            </w:pPr>
            <w:ins w:id="561" w:author="Asad Rana" w:date="2013-05-04T15:21:00Z">
              <w:r>
                <w:rPr>
                  <w:b/>
                  <w:color w:val="FFFFFF"/>
                  <w:sz w:val="24"/>
                  <w:szCs w:val="24"/>
                  <w:u w:val="single"/>
                </w:rPr>
                <w:t>Priority:</w:t>
              </w:r>
              <w:r>
                <w:rPr>
                  <w:color w:val="FFFFFF"/>
                  <w:sz w:val="24"/>
                  <w:szCs w:val="24"/>
                </w:rPr>
                <w:t xml:space="preserve"> 1</w:t>
              </w:r>
            </w:ins>
          </w:p>
          <w:p w14:paraId="2DE2EDF0" w14:textId="77777777" w:rsidR="00F04AD1" w:rsidRDefault="00F04AD1" w:rsidP="00F04AD1">
            <w:pPr>
              <w:pStyle w:val="ListParagraph"/>
              <w:numPr>
                <w:ilvl w:val="0"/>
                <w:numId w:val="8"/>
              </w:numPr>
              <w:spacing w:after="0" w:line="240" w:lineRule="auto"/>
              <w:rPr>
                <w:ins w:id="562" w:author="Asad Rana" w:date="2013-05-04T15:21:00Z"/>
                <w:sz w:val="24"/>
                <w:szCs w:val="24"/>
              </w:rPr>
            </w:pPr>
            <w:ins w:id="563" w:author="Asad Rana" w:date="2013-05-04T15:21:00Z">
              <w:r>
                <w:rPr>
                  <w:b/>
                  <w:color w:val="FFFFFF"/>
                  <w:sz w:val="24"/>
                  <w:szCs w:val="24"/>
                  <w:u w:val="single"/>
                </w:rPr>
                <w:t>Progress Status:</w:t>
              </w:r>
              <w:r>
                <w:rPr>
                  <w:color w:val="FFFFFF"/>
                  <w:sz w:val="24"/>
                  <w:szCs w:val="24"/>
                </w:rPr>
                <w:t xml:space="preserve"> Planning</w:t>
              </w:r>
            </w:ins>
          </w:p>
          <w:p w14:paraId="75CECFE0" w14:textId="77777777" w:rsidR="00F04AD1" w:rsidRDefault="00F04AD1" w:rsidP="00F04AD1">
            <w:pPr>
              <w:pStyle w:val="ListParagraph"/>
              <w:numPr>
                <w:ilvl w:val="0"/>
                <w:numId w:val="8"/>
              </w:numPr>
              <w:spacing w:after="0" w:line="240" w:lineRule="auto"/>
              <w:rPr>
                <w:ins w:id="564" w:author="Asad Rana" w:date="2013-05-04T15:21:00Z"/>
                <w:b/>
                <w:sz w:val="24"/>
                <w:szCs w:val="24"/>
                <w:u w:val="single"/>
              </w:rPr>
            </w:pPr>
            <w:ins w:id="565" w:author="Asad Rana" w:date="2013-05-04T15:21:00Z">
              <w:r>
                <w:rPr>
                  <w:b/>
                  <w:color w:val="FFFFFF"/>
                  <w:sz w:val="24"/>
                  <w:szCs w:val="24"/>
                  <w:u w:val="single"/>
                </w:rPr>
                <w:t>Test Phase Status:</w:t>
              </w:r>
              <w:r>
                <w:rPr>
                  <w:color w:val="FFFFFF"/>
                  <w:sz w:val="24"/>
                  <w:szCs w:val="24"/>
                </w:rPr>
                <w:t xml:space="preserve"> Planned</w:t>
              </w:r>
            </w:ins>
          </w:p>
          <w:p w14:paraId="1A09AD5A" w14:textId="77777777" w:rsidR="00F04AD1" w:rsidRDefault="00F04AD1" w:rsidP="00F04AD1">
            <w:pPr>
              <w:pStyle w:val="ListParagraph"/>
              <w:numPr>
                <w:ilvl w:val="0"/>
                <w:numId w:val="8"/>
              </w:numPr>
              <w:spacing w:after="0" w:line="240" w:lineRule="auto"/>
              <w:rPr>
                <w:ins w:id="566" w:author="Asad Rana" w:date="2013-05-04T15:21:00Z"/>
                <w:b/>
                <w:u w:val="single"/>
              </w:rPr>
            </w:pPr>
            <w:ins w:id="567" w:author="Asad Rana" w:date="2013-05-04T15:21:00Z">
              <w:r>
                <w:rPr>
                  <w:b/>
                  <w:color w:val="FFFFFF"/>
                  <w:sz w:val="24"/>
                  <w:szCs w:val="24"/>
                  <w:u w:val="single"/>
                </w:rPr>
                <w:t>Frequency:</w:t>
              </w:r>
              <w:r>
                <w:rPr>
                  <w:color w:val="FFFFFF"/>
                  <w:sz w:val="24"/>
                  <w:szCs w:val="24"/>
                </w:rPr>
                <w:t xml:space="preserve"> Custom</w:t>
              </w:r>
            </w:ins>
          </w:p>
        </w:tc>
      </w:tr>
      <w:tr w:rsidR="00F04AD1" w14:paraId="183C1F40" w14:textId="77777777" w:rsidTr="00F04AD1">
        <w:trPr>
          <w:ins w:id="568" w:author="Asad Rana" w:date="2013-05-04T15:21:00Z"/>
        </w:trPr>
        <w:tc>
          <w:tcPr>
            <w:tcW w:w="9576" w:type="dxa"/>
            <w:shd w:val="clear" w:color="auto" w:fill="595959"/>
            <w:hideMark/>
          </w:tcPr>
          <w:p w14:paraId="02CBCED9" w14:textId="77777777" w:rsidR="00F04AD1" w:rsidRDefault="00F04AD1" w:rsidP="00F04AD1">
            <w:pPr>
              <w:spacing w:after="0" w:line="240" w:lineRule="auto"/>
              <w:rPr>
                <w:ins w:id="569" w:author="Asad Rana" w:date="2013-05-04T15:21:00Z"/>
                <w:rStyle w:val="IntenseReference1"/>
                <w:color w:val="9BBB59"/>
                <w:sz w:val="28"/>
              </w:rPr>
            </w:pPr>
            <w:ins w:id="570" w:author="Asad Rana" w:date="2013-05-04T15:21:00Z">
              <w:r>
                <w:rPr>
                  <w:rStyle w:val="IntenseReference1"/>
                  <w:color w:val="9BBB59"/>
                  <w:sz w:val="28"/>
                </w:rPr>
                <w:t>Pre-conditions:</w:t>
              </w:r>
            </w:ins>
          </w:p>
          <w:p w14:paraId="5FCAFD86" w14:textId="77777777" w:rsidR="00F04AD1" w:rsidRDefault="00F04AD1" w:rsidP="00F04AD1">
            <w:pPr>
              <w:pStyle w:val="ListParagraph"/>
              <w:numPr>
                <w:ilvl w:val="0"/>
                <w:numId w:val="14"/>
              </w:numPr>
              <w:spacing w:after="0" w:line="240" w:lineRule="auto"/>
              <w:rPr>
                <w:ins w:id="571" w:author="Asad Rana" w:date="2013-05-04T15:21:00Z"/>
              </w:rPr>
            </w:pPr>
            <w:ins w:id="572" w:author="Asad Rana" w:date="2013-05-04T15:21:00Z">
              <w:r>
                <w:rPr>
                  <w:color w:val="FFFFFF"/>
                  <w:sz w:val="24"/>
                </w:rPr>
                <w:t>The User is logged in.</w:t>
              </w:r>
            </w:ins>
          </w:p>
          <w:p w14:paraId="096CE9B8" w14:textId="77777777" w:rsidR="00F04AD1" w:rsidRDefault="00F04AD1" w:rsidP="00F04AD1">
            <w:pPr>
              <w:pStyle w:val="ListParagraph"/>
              <w:numPr>
                <w:ilvl w:val="0"/>
                <w:numId w:val="14"/>
              </w:numPr>
              <w:spacing w:after="0" w:line="240" w:lineRule="auto"/>
              <w:rPr>
                <w:ins w:id="573" w:author="Asad Rana" w:date="2013-05-04T15:21:00Z"/>
              </w:rPr>
            </w:pPr>
            <w:ins w:id="574" w:author="Asad Rana" w:date="2013-05-04T15:21:00Z">
              <w:r>
                <w:rPr>
                  <w:color w:val="FFFFFF"/>
                  <w:sz w:val="24"/>
                </w:rPr>
                <w:t>The System is at the user’s inventory screen.</w:t>
              </w:r>
            </w:ins>
          </w:p>
          <w:p w14:paraId="324EE88C" w14:textId="77777777" w:rsidR="00F04AD1" w:rsidRDefault="00F04AD1" w:rsidP="00F04AD1">
            <w:pPr>
              <w:pStyle w:val="ListParagraph"/>
              <w:numPr>
                <w:ilvl w:val="0"/>
                <w:numId w:val="14"/>
              </w:numPr>
              <w:spacing w:after="0" w:line="240" w:lineRule="auto"/>
              <w:rPr>
                <w:ins w:id="575" w:author="Asad Rana" w:date="2013-05-04T15:21:00Z"/>
              </w:rPr>
            </w:pPr>
            <w:ins w:id="576" w:author="Asad Rana" w:date="2013-05-04T15:21:00Z">
              <w:r>
                <w:rPr>
                  <w:color w:val="FFFFFF"/>
                  <w:sz w:val="24"/>
                </w:rPr>
                <w:t>The User has at least one wine data stored in their inventory.</w:t>
              </w:r>
            </w:ins>
          </w:p>
        </w:tc>
      </w:tr>
      <w:tr w:rsidR="00F04AD1" w14:paraId="417149FE" w14:textId="77777777" w:rsidTr="00F04AD1">
        <w:trPr>
          <w:ins w:id="577" w:author="Asad Rana" w:date="2013-05-04T15:21:00Z"/>
        </w:trPr>
        <w:tc>
          <w:tcPr>
            <w:tcW w:w="9576" w:type="dxa"/>
            <w:shd w:val="clear" w:color="auto" w:fill="6D6D6D"/>
            <w:hideMark/>
          </w:tcPr>
          <w:p w14:paraId="55878C4D" w14:textId="77777777" w:rsidR="00F04AD1" w:rsidRDefault="00F04AD1" w:rsidP="00F04AD1">
            <w:pPr>
              <w:spacing w:after="0" w:line="240" w:lineRule="auto"/>
              <w:rPr>
                <w:ins w:id="578" w:author="Asad Rana" w:date="2013-05-04T15:21:00Z"/>
                <w:rStyle w:val="IntenseReference1"/>
                <w:color w:val="9BBB59"/>
                <w:sz w:val="28"/>
              </w:rPr>
            </w:pPr>
            <w:ins w:id="579" w:author="Asad Rana" w:date="2013-05-04T15:21:00Z">
              <w:r>
                <w:rPr>
                  <w:rStyle w:val="IntenseReference1"/>
                  <w:color w:val="9BBB59"/>
                  <w:sz w:val="28"/>
                </w:rPr>
                <w:t>Post-conditions:</w:t>
              </w:r>
            </w:ins>
          </w:p>
          <w:p w14:paraId="4C1E4CB3" w14:textId="3FFCD2DB" w:rsidR="00F04AD1" w:rsidRDefault="00F04AD1" w:rsidP="00E70FD2">
            <w:pPr>
              <w:pStyle w:val="ListParagraph"/>
              <w:numPr>
                <w:ilvl w:val="0"/>
                <w:numId w:val="15"/>
              </w:numPr>
              <w:spacing w:after="0" w:line="240" w:lineRule="auto"/>
              <w:rPr>
                <w:ins w:id="580" w:author="Asad Rana" w:date="2013-05-04T15:21:00Z"/>
              </w:rPr>
              <w:pPrChange w:id="581" w:author="Asad Rana" w:date="2013-05-04T15:43:00Z">
                <w:pPr>
                  <w:pStyle w:val="ListParagraph"/>
                  <w:numPr>
                    <w:numId w:val="15"/>
                  </w:numPr>
                  <w:spacing w:after="0" w:line="240" w:lineRule="auto"/>
                  <w:ind w:hanging="360"/>
                </w:pPr>
              </w:pPrChange>
            </w:pPr>
            <w:ins w:id="582" w:author="Asad Rana" w:date="2013-05-04T15:21:00Z">
              <w:r>
                <w:rPr>
                  <w:color w:val="FFFFFF"/>
                  <w:sz w:val="24"/>
                </w:rPr>
                <w:t xml:space="preserve">The System </w:t>
              </w:r>
            </w:ins>
            <w:ins w:id="583" w:author="Asad Rana" w:date="2013-05-04T15:43:00Z">
              <w:r w:rsidR="00E70FD2">
                <w:rPr>
                  <w:color w:val="FFFFFF"/>
                  <w:sz w:val="24"/>
                </w:rPr>
                <w:t>displays the details about the wine</w:t>
              </w:r>
            </w:ins>
            <w:ins w:id="584" w:author="Asad Rana" w:date="2013-05-04T15:21:00Z">
              <w:r w:rsidR="00E70FD2">
                <w:rPr>
                  <w:color w:val="FFFFFF"/>
                  <w:sz w:val="24"/>
                </w:rPr>
                <w:t xml:space="preserve"> selected</w:t>
              </w:r>
              <w:r>
                <w:rPr>
                  <w:color w:val="FFFFFF"/>
                  <w:sz w:val="24"/>
                </w:rPr>
                <w:t>.</w:t>
              </w:r>
            </w:ins>
          </w:p>
        </w:tc>
      </w:tr>
      <w:tr w:rsidR="00F04AD1" w14:paraId="46C3CAFA" w14:textId="77777777" w:rsidTr="00F04AD1">
        <w:trPr>
          <w:ins w:id="585" w:author="Asad Rana" w:date="2013-05-04T15:21:00Z"/>
        </w:trPr>
        <w:tc>
          <w:tcPr>
            <w:tcW w:w="9576" w:type="dxa"/>
            <w:shd w:val="clear" w:color="auto" w:fill="595959"/>
            <w:hideMark/>
          </w:tcPr>
          <w:p w14:paraId="32305C62" w14:textId="77777777" w:rsidR="00F04AD1" w:rsidRDefault="00F04AD1" w:rsidP="00F04AD1">
            <w:pPr>
              <w:spacing w:after="0" w:line="240" w:lineRule="auto"/>
              <w:rPr>
                <w:ins w:id="586" w:author="Asad Rana" w:date="2013-05-04T15:21:00Z"/>
                <w:rStyle w:val="IntenseReference1"/>
                <w:color w:val="9BBB59"/>
                <w:sz w:val="28"/>
              </w:rPr>
            </w:pPr>
            <w:ins w:id="587" w:author="Asad Rana" w:date="2013-05-04T15:21:00Z">
              <w:r>
                <w:rPr>
                  <w:rStyle w:val="IntenseReference1"/>
                  <w:color w:val="9BBB59"/>
                  <w:sz w:val="28"/>
                </w:rPr>
                <w:t>Trigger:</w:t>
              </w:r>
            </w:ins>
          </w:p>
          <w:p w14:paraId="0454DD8B" w14:textId="48412871" w:rsidR="00F04AD1" w:rsidRDefault="00E70FD2" w:rsidP="00F04AD1">
            <w:pPr>
              <w:pStyle w:val="ListParagraph"/>
              <w:numPr>
                <w:ilvl w:val="0"/>
                <w:numId w:val="16"/>
              </w:numPr>
              <w:spacing w:after="0" w:line="240" w:lineRule="auto"/>
              <w:rPr>
                <w:ins w:id="588" w:author="Asad Rana" w:date="2013-05-04T15:21:00Z"/>
              </w:rPr>
            </w:pPr>
            <w:ins w:id="589" w:author="Asad Rana" w:date="2013-05-04T15:21:00Z">
              <w:r>
                <w:rPr>
                  <w:color w:val="FFFFFF"/>
                  <w:sz w:val="24"/>
                </w:rPr>
                <w:t>The User selects a wine from the list.</w:t>
              </w:r>
            </w:ins>
          </w:p>
        </w:tc>
      </w:tr>
      <w:tr w:rsidR="00F04AD1" w14:paraId="6E926BAE" w14:textId="77777777" w:rsidTr="00F04AD1">
        <w:trPr>
          <w:ins w:id="590" w:author="Asad Rana" w:date="2013-05-04T15:21:00Z"/>
        </w:trPr>
        <w:tc>
          <w:tcPr>
            <w:tcW w:w="9576" w:type="dxa"/>
            <w:shd w:val="clear" w:color="auto" w:fill="6D6D6D"/>
            <w:hideMark/>
          </w:tcPr>
          <w:p w14:paraId="604EBC79" w14:textId="0E6F1752" w:rsidR="00F04AD1" w:rsidRDefault="00F04AD1" w:rsidP="00F04AD1">
            <w:pPr>
              <w:spacing w:after="0" w:line="240" w:lineRule="auto"/>
              <w:rPr>
                <w:ins w:id="591" w:author="Asad Rana" w:date="2013-05-04T15:21:00Z"/>
                <w:rStyle w:val="IntenseReference1"/>
                <w:color w:val="9BBB59"/>
                <w:sz w:val="28"/>
              </w:rPr>
            </w:pPr>
            <w:ins w:id="592" w:author="Asad Rana" w:date="2013-05-04T15:21:00Z">
              <w:r>
                <w:rPr>
                  <w:rStyle w:val="IntenseReference1"/>
                  <w:color w:val="9BBB59"/>
                  <w:sz w:val="28"/>
                </w:rPr>
                <w:t>Workflow:</w:t>
              </w:r>
            </w:ins>
          </w:p>
          <w:p w14:paraId="47A15E20" w14:textId="77777777" w:rsidR="00F04AD1" w:rsidRDefault="00F04AD1" w:rsidP="00F04AD1">
            <w:pPr>
              <w:pStyle w:val="ListParagraph"/>
              <w:numPr>
                <w:ilvl w:val="0"/>
                <w:numId w:val="17"/>
              </w:numPr>
              <w:spacing w:after="0" w:line="240" w:lineRule="auto"/>
              <w:rPr>
                <w:ins w:id="593" w:author="Asad Rana" w:date="2013-05-04T15:21:00Z"/>
              </w:rPr>
            </w:pPr>
            <w:ins w:id="594" w:author="Asad Rana" w:date="2013-05-04T15:21:00Z">
              <w:r>
                <w:rPr>
                  <w:color w:val="FFFFFF"/>
                  <w:sz w:val="24"/>
                </w:rPr>
                <w:t>The User shall be logged onto their profile</w:t>
              </w:r>
            </w:ins>
          </w:p>
          <w:p w14:paraId="14A4C83F" w14:textId="77777777" w:rsidR="00F04AD1" w:rsidRDefault="00F04AD1" w:rsidP="00F04AD1">
            <w:pPr>
              <w:pStyle w:val="ListParagraph"/>
              <w:numPr>
                <w:ilvl w:val="0"/>
                <w:numId w:val="17"/>
              </w:numPr>
              <w:spacing w:after="0" w:line="240" w:lineRule="auto"/>
              <w:rPr>
                <w:ins w:id="595" w:author="Asad Rana" w:date="2013-05-04T15:21:00Z"/>
              </w:rPr>
            </w:pPr>
            <w:ins w:id="596" w:author="Asad Rana" w:date="2013-05-04T15:21:00Z">
              <w:r>
                <w:rPr>
                  <w:color w:val="FFFFFF"/>
                  <w:sz w:val="24"/>
                </w:rPr>
                <w:t>The User shall direct the user to the home screen.</w:t>
              </w:r>
            </w:ins>
          </w:p>
          <w:p w14:paraId="10A2CB77" w14:textId="77777777" w:rsidR="00F04AD1" w:rsidRDefault="00F04AD1" w:rsidP="00F04AD1">
            <w:pPr>
              <w:pStyle w:val="ListParagraph"/>
              <w:numPr>
                <w:ilvl w:val="0"/>
                <w:numId w:val="17"/>
              </w:numPr>
              <w:spacing w:after="0" w:line="240" w:lineRule="auto"/>
              <w:rPr>
                <w:ins w:id="597" w:author="Asad Rana" w:date="2013-05-04T15:21:00Z"/>
              </w:rPr>
            </w:pPr>
            <w:ins w:id="598" w:author="Asad Rana" w:date="2013-05-04T15:21:00Z">
              <w:r>
                <w:rPr>
                  <w:color w:val="FFFFFF"/>
                  <w:sz w:val="24"/>
                </w:rPr>
                <w:t>The User shall select “Inventory”</w:t>
              </w:r>
            </w:ins>
          </w:p>
          <w:p w14:paraId="359DB435" w14:textId="77777777" w:rsidR="00F04AD1" w:rsidRDefault="00F04AD1" w:rsidP="00F04AD1">
            <w:pPr>
              <w:pStyle w:val="ListParagraph"/>
              <w:numPr>
                <w:ilvl w:val="0"/>
                <w:numId w:val="17"/>
              </w:numPr>
              <w:spacing w:after="0" w:line="240" w:lineRule="auto"/>
              <w:rPr>
                <w:ins w:id="599" w:author="Asad Rana" w:date="2013-05-04T15:21:00Z"/>
              </w:rPr>
            </w:pPr>
            <w:ins w:id="600" w:author="Asad Rana" w:date="2013-05-04T15:21:00Z">
              <w:r>
                <w:rPr>
                  <w:color w:val="FFFFFF"/>
                  <w:sz w:val="24"/>
                </w:rPr>
                <w:t>The System shall display the user’s existent wine inventory.</w:t>
              </w:r>
            </w:ins>
          </w:p>
          <w:p w14:paraId="20DE6255" w14:textId="77777777" w:rsidR="00E70FD2" w:rsidRPr="00E70FD2" w:rsidRDefault="00E70FD2" w:rsidP="00F04AD1">
            <w:pPr>
              <w:pStyle w:val="ListParagraph"/>
              <w:numPr>
                <w:ilvl w:val="0"/>
                <w:numId w:val="17"/>
              </w:numPr>
              <w:spacing w:after="0" w:line="240" w:lineRule="auto"/>
              <w:rPr>
                <w:ins w:id="601" w:author="Asad Rana" w:date="2013-05-04T15:45:00Z"/>
                <w:rPrChange w:id="602" w:author="Asad Rana" w:date="2013-05-04T15:48:00Z">
                  <w:rPr>
                    <w:ins w:id="603" w:author="Asad Rana" w:date="2013-05-04T15:45:00Z"/>
                    <w:color w:val="FFFFFF"/>
                    <w:sz w:val="24"/>
                  </w:rPr>
                </w:rPrChange>
              </w:rPr>
            </w:pPr>
            <w:ins w:id="604" w:author="Asad Rana" w:date="2013-05-04T15:45:00Z">
              <w:r>
                <w:rPr>
                  <w:color w:val="FFFFFF"/>
                  <w:sz w:val="24"/>
                </w:rPr>
                <w:t>The user shall select a wine from the list.</w:t>
              </w:r>
            </w:ins>
          </w:p>
          <w:p w14:paraId="6F280D48" w14:textId="11B7EAD5" w:rsidR="00F04AD1" w:rsidRDefault="00E70FD2" w:rsidP="00F04AD1">
            <w:pPr>
              <w:pStyle w:val="ListParagraph"/>
              <w:numPr>
                <w:ilvl w:val="0"/>
                <w:numId w:val="17"/>
              </w:numPr>
              <w:spacing w:after="0" w:line="240" w:lineRule="auto"/>
              <w:rPr>
                <w:ins w:id="605" w:author="Asad Rana" w:date="2013-05-04T15:21:00Z"/>
              </w:rPr>
            </w:pPr>
            <w:ins w:id="606" w:author="Asad Rana" w:date="2013-05-04T15:48:00Z">
              <w:r>
                <w:rPr>
                  <w:color w:val="FFFFFF"/>
                  <w:sz w:val="24"/>
                </w:rPr>
                <w:t>The System shall display the details about the wine selected.</w:t>
              </w:r>
            </w:ins>
            <w:ins w:id="607" w:author="Asad Rana" w:date="2013-05-04T15:21:00Z">
              <w:r w:rsidR="00F04AD1">
                <w:rPr>
                  <w:color w:val="FFFFFF"/>
                  <w:sz w:val="24"/>
                </w:rPr>
                <w:t xml:space="preserve"> </w:t>
              </w:r>
            </w:ins>
          </w:p>
        </w:tc>
      </w:tr>
      <w:tr w:rsidR="00F04AD1" w14:paraId="6693F616" w14:textId="77777777" w:rsidTr="00F04AD1">
        <w:trPr>
          <w:ins w:id="608" w:author="Asad Rana" w:date="2013-05-04T15:21:00Z"/>
        </w:trPr>
        <w:tc>
          <w:tcPr>
            <w:tcW w:w="9576" w:type="dxa"/>
            <w:shd w:val="clear" w:color="auto" w:fill="595959"/>
            <w:hideMark/>
          </w:tcPr>
          <w:p w14:paraId="0239DB0A" w14:textId="77777777" w:rsidR="00F04AD1" w:rsidRDefault="00F04AD1" w:rsidP="00F04AD1">
            <w:pPr>
              <w:spacing w:after="0" w:line="240" w:lineRule="auto"/>
              <w:rPr>
                <w:ins w:id="609" w:author="Asad Rana" w:date="2013-05-04T15:21:00Z"/>
                <w:rStyle w:val="IntenseReference1"/>
                <w:color w:val="9BBB59"/>
                <w:sz w:val="28"/>
              </w:rPr>
            </w:pPr>
            <w:ins w:id="610" w:author="Asad Rana" w:date="2013-05-04T15:21:00Z">
              <w:r>
                <w:rPr>
                  <w:rStyle w:val="IntenseReference1"/>
                  <w:color w:val="9BBB59"/>
                  <w:sz w:val="28"/>
                </w:rPr>
                <w:t>Alternate Paths:</w:t>
              </w:r>
            </w:ins>
          </w:p>
          <w:p w14:paraId="0094C69C" w14:textId="5FBE1139" w:rsidR="00F04AD1" w:rsidRDefault="00E70FD2" w:rsidP="00F04AD1">
            <w:pPr>
              <w:pStyle w:val="ListParagraph"/>
              <w:numPr>
                <w:ilvl w:val="0"/>
                <w:numId w:val="18"/>
              </w:numPr>
              <w:spacing w:after="0" w:line="240" w:lineRule="auto"/>
              <w:rPr>
                <w:ins w:id="611" w:author="Asad Rana" w:date="2013-05-04T15:21:00Z"/>
              </w:rPr>
            </w:pPr>
            <w:ins w:id="612" w:author="Asad Rana" w:date="2013-05-04T15:50:00Z">
              <w:r>
                <w:rPr>
                  <w:color w:val="FFFFFF" w:themeColor="background1"/>
                </w:rPr>
                <w:t>N/A</w:t>
              </w:r>
            </w:ins>
          </w:p>
        </w:tc>
      </w:tr>
      <w:tr w:rsidR="00F04AD1" w14:paraId="28E6C553" w14:textId="77777777" w:rsidTr="00F04AD1">
        <w:trPr>
          <w:ins w:id="613" w:author="Asad Rana" w:date="2013-05-04T15:21:00Z"/>
        </w:trPr>
        <w:tc>
          <w:tcPr>
            <w:tcW w:w="9576" w:type="dxa"/>
            <w:shd w:val="clear" w:color="auto" w:fill="6D6D6D"/>
            <w:hideMark/>
          </w:tcPr>
          <w:p w14:paraId="5554894B" w14:textId="77777777" w:rsidR="00F04AD1" w:rsidRDefault="00F04AD1" w:rsidP="00F04AD1">
            <w:pPr>
              <w:spacing w:after="0" w:line="240" w:lineRule="auto"/>
              <w:rPr>
                <w:ins w:id="614" w:author="Asad Rana" w:date="2013-05-04T15:21:00Z"/>
                <w:rStyle w:val="IntenseReference1"/>
                <w:color w:val="9BBB59"/>
                <w:sz w:val="28"/>
              </w:rPr>
            </w:pPr>
            <w:ins w:id="615" w:author="Asad Rana" w:date="2013-05-04T15:21:00Z">
              <w:r>
                <w:rPr>
                  <w:rStyle w:val="IntenseReference1"/>
                  <w:color w:val="9BBB59"/>
                  <w:sz w:val="28"/>
                </w:rPr>
                <w:t>Options:</w:t>
              </w:r>
            </w:ins>
          </w:p>
          <w:p w14:paraId="2723F124" w14:textId="19A79765" w:rsidR="00F04AD1" w:rsidRPr="00E70FD2" w:rsidRDefault="00E70FD2" w:rsidP="00F04AD1">
            <w:pPr>
              <w:spacing w:after="0" w:line="240" w:lineRule="auto"/>
              <w:rPr>
                <w:ins w:id="616" w:author="Asad Rana" w:date="2013-05-04T15:21:00Z"/>
                <w:color w:val="FFFFFF" w:themeColor="background1"/>
                <w:rPrChange w:id="617" w:author="Asad Rana" w:date="2013-05-04T15:50:00Z">
                  <w:rPr>
                    <w:ins w:id="618" w:author="Asad Rana" w:date="2013-05-04T15:21:00Z"/>
                  </w:rPr>
                </w:rPrChange>
              </w:rPr>
            </w:pPr>
            <w:ins w:id="619" w:author="Asad Rana" w:date="2013-05-04T15:50:00Z">
              <w:r>
                <w:rPr>
                  <w:color w:val="FFFFFF" w:themeColor="background1"/>
                </w:rPr>
                <w:t>N/A</w:t>
              </w:r>
            </w:ins>
            <w:bookmarkStart w:id="620" w:name="_GoBack"/>
            <w:bookmarkEnd w:id="620"/>
          </w:p>
        </w:tc>
      </w:tr>
    </w:tbl>
    <w:p w14:paraId="382CD36D" w14:textId="77777777" w:rsidR="00F04AD1" w:rsidRDefault="00F04AD1">
      <w:pPr>
        <w:spacing w:after="0" w:line="240" w:lineRule="auto"/>
        <w:rPr>
          <w:ins w:id="621" w:author="Asad Rana" w:date="2013-05-04T15:20:00Z"/>
          <w:rStyle w:val="Emphasis"/>
          <w:b/>
          <w:i w:val="0"/>
        </w:rPr>
      </w:pPr>
      <w:ins w:id="622" w:author="Asad Rana" w:date="2013-05-04T15:18:00Z">
        <w:r>
          <w:rPr>
            <w:rStyle w:val="Emphasis"/>
            <w:b/>
            <w:i w:val="0"/>
          </w:rPr>
          <w:br w:type="page"/>
        </w:r>
      </w:ins>
    </w:p>
    <w:p w14:paraId="2AB7C102" w14:textId="77777777" w:rsidR="00A42DF8" w:rsidDel="00CA2AE4" w:rsidRDefault="00CA2AE4" w:rsidP="00CA2AE4">
      <w:pPr>
        <w:rPr>
          <w:del w:id="623" w:author="Asad Rana" w:date="2013-05-04T15:22:00Z"/>
          <w:rStyle w:val="Emphasis"/>
          <w:b/>
          <w:i w:val="0"/>
        </w:rPr>
        <w:pPrChange w:id="624" w:author="Asad Rana" w:date="2013-05-04T15:22:00Z">
          <w:pPr>
            <w:jc w:val="right"/>
          </w:pPr>
        </w:pPrChange>
      </w:pPr>
      <w:r>
        <w:rPr>
          <w:noProof/>
        </w:rPr>
        <mc:AlternateContent>
          <mc:Choice Requires="wps">
            <w:drawing>
              <wp:anchor distT="0" distB="0" distL="114300" distR="114300" simplePos="0" relativeHeight="251657216" behindDoc="0" locked="0" layoutInCell="1" allowOverlap="1" wp14:anchorId="36AA1AEE" wp14:editId="36D7E5E4">
                <wp:simplePos x="0" y="0"/>
                <wp:positionH relativeFrom="column">
                  <wp:posOffset>4572000</wp:posOffset>
                </wp:positionH>
                <wp:positionV relativeFrom="paragraph">
                  <wp:posOffset>571500</wp:posOffset>
                </wp:positionV>
                <wp:extent cx="2372360" cy="273050"/>
                <wp:effectExtent l="0" t="0" r="15240" b="3175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777777"/>
                        </a:solidFill>
                        <a:ln w="28575">
                          <a:solidFill>
                            <a:srgbClr val="943634"/>
                          </a:solidFill>
                          <a:miter lim="800000"/>
                          <a:headEnd/>
                          <a:tailEnd/>
                        </a:ln>
                      </wps:spPr>
                      <wps:txbx>
                        <w:txbxContent>
                          <w:p w14:paraId="092BA5F8" w14:textId="77777777" w:rsidR="003A2053" w:rsidRDefault="003A2053" w:rsidP="00A42DF8">
                            <w:pPr>
                              <w:rPr>
                                <w:i/>
                                <w:color w:val="FFFFFF"/>
                              </w:rPr>
                            </w:pPr>
                            <w:r>
                              <w:rPr>
                                <w:i/>
                                <w:color w:val="FFFFFF"/>
                              </w:rPr>
                              <w:t xml:space="preserve">Last Updated: </w:t>
                            </w:r>
                            <w:r w:rsidRPr="00A42DF8">
                              <w:rPr>
                                <w:i/>
                                <w:color w:val="FFFFFF"/>
                              </w:rPr>
                              <w:t>April 19,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in;margin-top:45pt;width:186.8pt;height:2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" fillcolor="#777" strokecolor="#943634" strokeweight="2.25pt">
                <v:textbox>
                  <w:txbxContent>
                    <w:p w14:paraId="092BA5F8" w14:textId="77777777" w:rsidR="003A2053" w:rsidRDefault="003A2053" w:rsidP="00A42DF8">
                      <w:pPr>
                        <w:rPr>
                          <w:i/>
                          <w:color w:val="FFFFFF"/>
                        </w:rPr>
                      </w:pPr>
                      <w:r>
                        <w:rPr>
                          <w:i/>
                          <w:color w:val="FFFFFF"/>
                        </w:rPr>
                        <w:t xml:space="preserve">Last Updated: </w:t>
                      </w:r>
                      <w:r w:rsidRPr="00A42DF8">
                        <w:rPr>
                          <w:i/>
                          <w:color w:val="FFFFFF"/>
                        </w:rPr>
                        <w:t>April 19, 2013</w:t>
                      </w:r>
                    </w:p>
                  </w:txbxContent>
                </v:textbox>
              </v:shape>
            </w:pict>
          </mc:Fallback>
        </mc:AlternateContent>
      </w:r>
    </w:p>
    <w:p w14:paraId="66743D58" w14:textId="77777777" w:rsidR="00CA2AE4" w:rsidRDefault="00CA2AE4" w:rsidP="00CA2AE4">
      <w:pPr>
        <w:spacing w:after="0" w:line="240" w:lineRule="auto"/>
        <w:rPr>
          <w:ins w:id="625" w:author="Asad Rana" w:date="2013-05-04T15:22:00Z"/>
          <w:rStyle w:val="Emphasis"/>
          <w:b/>
          <w:i w:val="0"/>
        </w:rPr>
        <w:pPrChange w:id="626" w:author="Asad Rana" w:date="2013-05-04T15:22:00Z">
          <w:pPr/>
        </w:pPrChange>
      </w:pPr>
    </w:p>
    <w:p w14:paraId="14624E16" w14:textId="77777777" w:rsidR="00A42DF8" w:rsidDel="00F04AD1" w:rsidRDefault="00A42DF8" w:rsidP="00CA2AE4">
      <w:pPr>
        <w:rPr>
          <w:del w:id="627" w:author="Asad Rana" w:date="2013-05-04T15:14:00Z"/>
          <w:rStyle w:val="Emphasis"/>
          <w:b/>
          <w:i w:val="0"/>
        </w:rPr>
        <w:pPrChange w:id="628" w:author="Asad Rana" w:date="2013-05-04T15:22:00Z">
          <w:pPr/>
        </w:pPrChange>
      </w:pPr>
    </w:p>
    <w:p w14:paraId="1A5A51CD" w14:textId="77777777" w:rsidR="00A42DF8" w:rsidRDefault="00224EFD" w:rsidP="00CA2AE4">
      <w:pPr>
        <w:rPr>
          <w:rStyle w:val="BookTitle1"/>
          <w:color w:val="FFFFFF"/>
        </w:rPr>
        <w:pPrChange w:id="629" w:author="Asad Rana" w:date="2013-05-04T15:22:00Z">
          <w:pPr>
            <w:jc w:val="right"/>
          </w:pPr>
        </w:pPrChange>
      </w:pPr>
      <w:r>
        <w:rPr>
          <w:noProof/>
        </w:rPr>
        <mc:AlternateContent>
          <mc:Choice Requires="wps">
            <w:drawing>
              <wp:anchor distT="0" distB="0" distL="114300" distR="114300" simplePos="0" relativeHeight="251656192" behindDoc="0" locked="0" layoutInCell="0" allowOverlap="1" wp14:anchorId="139B35F8" wp14:editId="44723247">
                <wp:simplePos x="0" y="0"/>
                <wp:positionH relativeFrom="page">
                  <wp:posOffset>-13970</wp:posOffset>
                </wp:positionH>
                <wp:positionV relativeFrom="page">
                  <wp:align>top</wp:align>
                </wp:positionV>
                <wp:extent cx="7786370" cy="1469390"/>
                <wp:effectExtent l="0" t="0" r="11430" b="3810"/>
                <wp:wrapSquare wrapText="bothSides"/>
                <wp:docPr id="6"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691554DE" w14:textId="77777777" w:rsidR="003A2053" w:rsidRDefault="003A2053" w:rsidP="00A42DF8">
                            <w:pPr>
                              <w:spacing w:after="0"/>
                              <w:rPr>
                                <w:caps/>
                                <w:color w:val="9BBB59"/>
                                <w:sz w:val="52"/>
                                <w:szCs w:val="40"/>
                              </w:rPr>
                            </w:pPr>
                            <w:r>
                              <w:rPr>
                                <w:caps/>
                                <w:color w:val="9BBB59"/>
                                <w:sz w:val="52"/>
                                <w:szCs w:val="40"/>
                              </w:rPr>
                              <w:t>[</w:t>
                            </w:r>
                            <w:r>
                              <w:rPr>
                                <w:b/>
                                <w:caps/>
                                <w:color w:val="FFFFFF"/>
                                <w:sz w:val="32"/>
                              </w:rPr>
                              <w:t>USe CASE # INV-</w:t>
                            </w:r>
                            <w:ins w:id="630" w:author="Asad Rana" w:date="2013-05-04T15:16:00Z">
                              <w:r>
                                <w:rPr>
                                  <w:b/>
                                  <w:caps/>
                                  <w:color w:val="FFFFFF"/>
                                  <w:sz w:val="32"/>
                                </w:rPr>
                                <w:t>03</w:t>
                              </w:r>
                            </w:ins>
                            <w:del w:id="631" w:author="Asad Rana" w:date="2013-05-04T15:16:00Z">
                              <w:r w:rsidDel="00F04AD1">
                                <w:rPr>
                                  <w:b/>
                                  <w:caps/>
                                  <w:color w:val="FFFFFF"/>
                                  <w:sz w:val="32"/>
                                </w:rPr>
                                <w:delText>2</w:delText>
                              </w:r>
                            </w:del>
                            <w:r>
                              <w:rPr>
                                <w:b/>
                                <w:caps/>
                                <w:color w:val="FFFFFF"/>
                                <w:sz w:val="32"/>
                              </w:rPr>
                              <w:t>: “delete a wine”</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_x0000_s1033" style="position:absolute;margin-left:-1.05pt;margin-top:0;width:613.1pt;height:115.7pt;z-index:251656192;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" o:allowincell="f" fillcolor="#943634" stroked="f">
                <v:shadow type="perspective" color="gray" opacity=".5" mv:blur="0" origin=",.5" offset="17pt,-52pt" matrix=",,,-1"/>
                <v:textbox style="mso-fit-shape-to-text:t" inset=",1in,1in,7.2pt">
                  <w:txbxContent>
                    <w:p w14:paraId="691554DE" w14:textId="77777777" w:rsidR="003A2053" w:rsidRDefault="003A2053" w:rsidP="00A42DF8">
                      <w:pPr>
                        <w:spacing w:after="0"/>
                        <w:rPr>
                          <w:caps/>
                          <w:color w:val="9BBB59"/>
                          <w:sz w:val="52"/>
                          <w:szCs w:val="40"/>
                        </w:rPr>
                      </w:pPr>
                      <w:r>
                        <w:rPr>
                          <w:caps/>
                          <w:color w:val="9BBB59"/>
                          <w:sz w:val="52"/>
                          <w:szCs w:val="40"/>
                        </w:rPr>
                        <w:t>[</w:t>
                      </w:r>
                      <w:r>
                        <w:rPr>
                          <w:b/>
                          <w:caps/>
                          <w:color w:val="FFFFFF"/>
                          <w:sz w:val="32"/>
                        </w:rPr>
                        <w:t>USe CASE # INV-</w:t>
                      </w:r>
                      <w:ins w:id="632" w:author="Asad Rana" w:date="2013-05-04T15:16:00Z">
                        <w:r>
                          <w:rPr>
                            <w:b/>
                            <w:caps/>
                            <w:color w:val="FFFFFF"/>
                            <w:sz w:val="32"/>
                          </w:rPr>
                          <w:t>03</w:t>
                        </w:r>
                      </w:ins>
                      <w:del w:id="633" w:author="Asad Rana" w:date="2013-05-04T15:16:00Z">
                        <w:r w:rsidDel="00F04AD1">
                          <w:rPr>
                            <w:b/>
                            <w:caps/>
                            <w:color w:val="FFFFFF"/>
                            <w:sz w:val="32"/>
                          </w:rPr>
                          <w:delText>2</w:delText>
                        </w:r>
                      </w:del>
                      <w:r>
                        <w:rPr>
                          <w:b/>
                          <w:caps/>
                          <w:color w:val="FFFFFF"/>
                          <w:sz w:val="32"/>
                        </w:rPr>
                        <w:t>: “delete a wine”</w:t>
                      </w:r>
                      <w:r>
                        <w:rPr>
                          <w:b/>
                          <w:caps/>
                          <w:color w:val="9BBB59"/>
                          <w:sz w:val="52"/>
                          <w:szCs w:val="40"/>
                        </w:rPr>
                        <w:t>]</w:t>
                      </w:r>
                    </w:p>
                  </w:txbxContent>
                </v:textbox>
                <w10:wrap type="square" anchorx="page" anchory="page"/>
              </v:rect>
            </w:pict>
          </mc:Fallback>
        </mc:AlternateContent>
      </w:r>
    </w:p>
    <w:p w14:paraId="1600D49B" w14:textId="77777777" w:rsidR="00A42DF8" w:rsidRDefault="00A42DF8" w:rsidP="00A42DF8">
      <w:pPr>
        <w:rPr>
          <w:rStyle w:val="Emphasis"/>
          <w:i w:val="0"/>
          <w:iCs w:val="0"/>
          <w:sz w:val="10"/>
        </w:rPr>
      </w:pPr>
    </w:p>
    <w:tbl>
      <w:tblPr>
        <w:tblW w:w="0" w:type="auto"/>
        <w:tblLook w:val="04A0" w:firstRow="1" w:lastRow="0" w:firstColumn="1" w:lastColumn="0" w:noHBand="0" w:noVBand="1"/>
      </w:tblPr>
      <w:tblGrid>
        <w:gridCol w:w="9576"/>
      </w:tblGrid>
      <w:tr w:rsidR="00A42DF8" w14:paraId="62AE2496" w14:textId="77777777" w:rsidTr="00A42DF8">
        <w:tc>
          <w:tcPr>
            <w:tcW w:w="9576" w:type="dxa"/>
            <w:shd w:val="clear" w:color="auto" w:fill="6D6D6D"/>
            <w:hideMark/>
          </w:tcPr>
          <w:p w14:paraId="38E8FB73" w14:textId="77777777" w:rsidR="00A42DF8" w:rsidRDefault="00A42DF8">
            <w:pPr>
              <w:spacing w:after="0" w:line="240" w:lineRule="auto"/>
              <w:rPr>
                <w:rStyle w:val="IntenseReference1"/>
                <w:color w:val="9BBB59"/>
                <w:sz w:val="28"/>
              </w:rPr>
            </w:pPr>
            <w:r>
              <w:rPr>
                <w:rStyle w:val="IntenseReference1"/>
                <w:color w:val="9BBB59"/>
                <w:sz w:val="28"/>
              </w:rPr>
              <w:t>Description:</w:t>
            </w:r>
          </w:p>
          <w:p w14:paraId="5D034D02" w14:textId="77777777" w:rsidR="00A42DF8" w:rsidRDefault="00A42DF8" w:rsidP="004D505B">
            <w:pPr>
              <w:spacing w:after="0" w:line="240" w:lineRule="auto"/>
              <w:rPr>
                <w:color w:val="FFFFFF"/>
              </w:rPr>
            </w:pPr>
            <w:r>
              <w:rPr>
                <w:color w:val="FFFFFF"/>
                <w:sz w:val="24"/>
              </w:rPr>
              <w:t xml:space="preserve">This </w:t>
            </w:r>
            <w:ins w:id="634" w:author="Jon" w:date="2013-04-24T12:36:00Z">
              <w:r w:rsidR="004D505B">
                <w:rPr>
                  <w:color w:val="FFFFFF"/>
                  <w:sz w:val="24"/>
                </w:rPr>
                <w:t>U</w:t>
              </w:r>
            </w:ins>
            <w:del w:id="635" w:author="Jon" w:date="2013-04-24T12:36:00Z">
              <w:r w:rsidDel="004D505B">
                <w:rPr>
                  <w:color w:val="FFFFFF"/>
                  <w:sz w:val="24"/>
                </w:rPr>
                <w:delText>u</w:delText>
              </w:r>
            </w:del>
            <w:r>
              <w:rPr>
                <w:color w:val="FFFFFF"/>
                <w:sz w:val="24"/>
              </w:rPr>
              <w:t xml:space="preserve">se case </w:t>
            </w:r>
            <w:del w:id="636" w:author="Jon" w:date="2013-04-24T12:27:00Z">
              <w:r w:rsidDel="0017080B">
                <w:rPr>
                  <w:color w:val="FFFFFF"/>
                  <w:sz w:val="24"/>
                </w:rPr>
                <w:delText xml:space="preserve">covers </w:delText>
              </w:r>
            </w:del>
            <w:ins w:id="637" w:author="Jon" w:date="2013-04-24T12:27:00Z">
              <w:r w:rsidR="0017080B">
                <w:rPr>
                  <w:color w:val="FFFFFF"/>
                  <w:sz w:val="24"/>
                </w:rPr>
                <w:t xml:space="preserve">outlines </w:t>
              </w:r>
            </w:ins>
            <w:r>
              <w:rPr>
                <w:color w:val="FFFFFF"/>
                <w:sz w:val="24"/>
              </w:rPr>
              <w:t>the user’s ability to delete a wine from their inventory</w:t>
            </w:r>
            <w:ins w:id="638" w:author="Jon" w:date="2013-04-24T12:38:00Z">
              <w:r w:rsidR="004D505B">
                <w:rPr>
                  <w:color w:val="FFFFFF"/>
                  <w:sz w:val="24"/>
                </w:rPr>
                <w:t>.</w:t>
              </w:r>
            </w:ins>
            <w:del w:id="639" w:author="Jon" w:date="2013-04-24T12:38:00Z">
              <w:r w:rsidDel="004D505B">
                <w:rPr>
                  <w:color w:val="FFFFFF"/>
                  <w:sz w:val="24"/>
                </w:rPr>
                <w:delText xml:space="preserve"> in the event that the wine in question is no longer under their ownership (e.g. the wine is empty).</w:delText>
              </w:r>
            </w:del>
          </w:p>
        </w:tc>
      </w:tr>
      <w:tr w:rsidR="00A42DF8" w14:paraId="79B91F04" w14:textId="77777777" w:rsidTr="00A42DF8">
        <w:tc>
          <w:tcPr>
            <w:tcW w:w="9576" w:type="dxa"/>
            <w:shd w:val="clear" w:color="auto" w:fill="595959"/>
            <w:hideMark/>
          </w:tcPr>
          <w:p w14:paraId="4DBE66AF" w14:textId="77777777" w:rsidR="00A42DF8" w:rsidRDefault="00A42DF8">
            <w:pPr>
              <w:spacing w:after="0" w:line="240" w:lineRule="auto"/>
              <w:rPr>
                <w:rStyle w:val="IntenseReference1"/>
                <w:color w:val="9BBB59"/>
                <w:sz w:val="28"/>
              </w:rPr>
            </w:pPr>
            <w:r>
              <w:rPr>
                <w:rStyle w:val="IntenseReference1"/>
                <w:color w:val="9BBB59"/>
                <w:sz w:val="28"/>
              </w:rPr>
              <w:t>Actors:</w:t>
            </w:r>
          </w:p>
          <w:p w14:paraId="1C761966" w14:textId="77777777" w:rsidR="00A42DF8" w:rsidRDefault="00A42DF8" w:rsidP="00A42DF8">
            <w:pPr>
              <w:spacing w:after="0" w:line="240" w:lineRule="auto"/>
            </w:pPr>
            <w:r>
              <w:rPr>
                <w:color w:val="FFFFFF"/>
                <w:sz w:val="24"/>
              </w:rPr>
              <w:t xml:space="preserve">The </w:t>
            </w:r>
            <w:ins w:id="640" w:author="Jon" w:date="2013-04-24T12:38:00Z">
              <w:r w:rsidR="004D505B">
                <w:rPr>
                  <w:color w:val="FFFFFF"/>
                  <w:sz w:val="24"/>
                </w:rPr>
                <w:t>U</w:t>
              </w:r>
            </w:ins>
            <w:del w:id="641" w:author="Jon" w:date="2013-04-24T12:38:00Z">
              <w:r w:rsidDel="004D505B">
                <w:rPr>
                  <w:color w:val="FFFFFF"/>
                  <w:sz w:val="24"/>
                </w:rPr>
                <w:delText>u</w:delText>
              </w:r>
            </w:del>
            <w:r>
              <w:rPr>
                <w:color w:val="FFFFFF"/>
                <w:sz w:val="24"/>
              </w:rPr>
              <w:t>ser</w:t>
            </w:r>
          </w:p>
        </w:tc>
      </w:tr>
      <w:tr w:rsidR="00A42DF8" w14:paraId="7142F77E" w14:textId="77777777" w:rsidTr="00A42DF8">
        <w:tc>
          <w:tcPr>
            <w:tcW w:w="9576" w:type="dxa"/>
            <w:shd w:val="clear" w:color="auto" w:fill="6D6D6D"/>
            <w:hideMark/>
          </w:tcPr>
          <w:p w14:paraId="4DE7C8CD" w14:textId="77777777" w:rsidR="00A42DF8" w:rsidRDefault="00A42DF8">
            <w:pPr>
              <w:spacing w:after="0" w:line="240" w:lineRule="auto"/>
              <w:rPr>
                <w:rStyle w:val="IntenseReference1"/>
                <w:color w:val="9BBB59"/>
                <w:sz w:val="28"/>
              </w:rPr>
            </w:pPr>
            <w:r>
              <w:rPr>
                <w:rStyle w:val="IntenseReference1"/>
                <w:color w:val="9BBB59"/>
                <w:sz w:val="28"/>
              </w:rPr>
              <w:t>Desired Outcome:</w:t>
            </w:r>
          </w:p>
          <w:p w14:paraId="500F2D20" w14:textId="77777777" w:rsidR="00A42DF8" w:rsidRDefault="00A42DF8" w:rsidP="004D505B">
            <w:pPr>
              <w:spacing w:after="0" w:line="240" w:lineRule="auto"/>
            </w:pPr>
            <w:r>
              <w:rPr>
                <w:color w:val="FFFFFF"/>
                <w:sz w:val="24"/>
              </w:rPr>
              <w:t xml:space="preserve">The </w:t>
            </w:r>
            <w:del w:id="642" w:author="Jon" w:date="2013-04-24T12:38:00Z">
              <w:r w:rsidDel="004D505B">
                <w:rPr>
                  <w:color w:val="FFFFFF"/>
                  <w:sz w:val="24"/>
                </w:rPr>
                <w:delText>application will</w:delText>
              </w:r>
            </w:del>
            <w:ins w:id="643" w:author="Jon" w:date="2013-04-24T12:43:00Z">
              <w:r w:rsidR="004D505B">
                <w:rPr>
                  <w:color w:val="FFFFFF"/>
                  <w:sz w:val="24"/>
                </w:rPr>
                <w:t>System shall</w:t>
              </w:r>
            </w:ins>
            <w:ins w:id="644" w:author="Jon" w:date="2013-04-24T12:39:00Z">
              <w:r w:rsidR="004D505B">
                <w:rPr>
                  <w:color w:val="FFFFFF"/>
                  <w:sz w:val="24"/>
                </w:rPr>
                <w:t xml:space="preserve"> </w:t>
              </w:r>
            </w:ins>
            <w:del w:id="645" w:author="Jon" w:date="2013-04-24T12:39:00Z">
              <w:r w:rsidDel="004D505B">
                <w:rPr>
                  <w:color w:val="FFFFFF"/>
                  <w:sz w:val="24"/>
                </w:rPr>
                <w:delText xml:space="preserve"> </w:delText>
              </w:r>
            </w:del>
            <w:r>
              <w:rPr>
                <w:color w:val="FFFFFF"/>
                <w:sz w:val="24"/>
              </w:rPr>
              <w:t xml:space="preserve">remove </w:t>
            </w:r>
            <w:del w:id="646" w:author="Jon" w:date="2013-04-24T12:38:00Z">
              <w:r w:rsidDel="004D505B">
                <w:rPr>
                  <w:color w:val="FFFFFF"/>
                  <w:sz w:val="24"/>
                </w:rPr>
                <w:delText xml:space="preserve">the </w:delText>
              </w:r>
            </w:del>
            <w:del w:id="647" w:author="Jon" w:date="2013-04-24T12:39:00Z">
              <w:r w:rsidDel="004D505B">
                <w:rPr>
                  <w:color w:val="FFFFFF"/>
                  <w:sz w:val="24"/>
                </w:rPr>
                <w:delText xml:space="preserve">data of </w:delText>
              </w:r>
            </w:del>
            <w:del w:id="648" w:author="Jon" w:date="2013-04-24T12:38:00Z">
              <w:r w:rsidDel="004D505B">
                <w:rPr>
                  <w:color w:val="FFFFFF"/>
                  <w:sz w:val="24"/>
                </w:rPr>
                <w:delText>the wine in question</w:delText>
              </w:r>
            </w:del>
            <w:ins w:id="649" w:author="Jon" w:date="2013-04-24T12:38:00Z">
              <w:r w:rsidR="004D505B">
                <w:rPr>
                  <w:color w:val="FFFFFF"/>
                  <w:sz w:val="24"/>
                </w:rPr>
                <w:t>wine</w:t>
              </w:r>
            </w:ins>
            <w:ins w:id="650" w:author="Jon" w:date="2013-04-24T12:39:00Z">
              <w:r w:rsidR="004D505B">
                <w:rPr>
                  <w:color w:val="FFFFFF"/>
                  <w:sz w:val="24"/>
                </w:rPr>
                <w:t xml:space="preserve"> data</w:t>
              </w:r>
            </w:ins>
            <w:r>
              <w:rPr>
                <w:color w:val="FFFFFF"/>
                <w:sz w:val="24"/>
              </w:rPr>
              <w:t xml:space="preserve"> and </w:t>
            </w:r>
            <w:del w:id="651" w:author="Jon" w:date="2013-04-24T12:43:00Z">
              <w:r w:rsidDel="004D505B">
                <w:rPr>
                  <w:color w:val="FFFFFF"/>
                  <w:sz w:val="24"/>
                </w:rPr>
                <w:delText xml:space="preserve">will </w:delText>
              </w:r>
            </w:del>
            <w:r>
              <w:rPr>
                <w:color w:val="FFFFFF"/>
                <w:sz w:val="24"/>
              </w:rPr>
              <w:t xml:space="preserve">display the user’s </w:t>
            </w:r>
            <w:ins w:id="652" w:author="Jon" w:date="2013-04-24T12:38:00Z">
              <w:r w:rsidR="004D505B">
                <w:rPr>
                  <w:color w:val="FFFFFF"/>
                  <w:sz w:val="24"/>
                </w:rPr>
                <w:t xml:space="preserve">updated </w:t>
              </w:r>
            </w:ins>
            <w:r>
              <w:rPr>
                <w:color w:val="FFFFFF"/>
                <w:sz w:val="24"/>
              </w:rPr>
              <w:t>inventory</w:t>
            </w:r>
            <w:ins w:id="653" w:author="Jon" w:date="2013-04-24T12:38:00Z">
              <w:r w:rsidR="004D505B">
                <w:rPr>
                  <w:color w:val="FFFFFF"/>
                  <w:sz w:val="24"/>
                </w:rPr>
                <w:t xml:space="preserve"> </w:t>
              </w:r>
            </w:ins>
            <w:ins w:id="654" w:author="Jon" w:date="2013-04-24T12:40:00Z">
              <w:r w:rsidR="004D505B">
                <w:rPr>
                  <w:color w:val="FFFFFF"/>
                  <w:sz w:val="24"/>
                </w:rPr>
                <w:t>(</w:t>
              </w:r>
            </w:ins>
            <w:ins w:id="655" w:author="Jon" w:date="2013-04-24T12:38:00Z">
              <w:r w:rsidR="004D505B">
                <w:rPr>
                  <w:color w:val="FFFFFF"/>
                  <w:sz w:val="24"/>
                </w:rPr>
                <w:t>with the deletion)</w:t>
              </w:r>
            </w:ins>
            <w:del w:id="656" w:author="Jon" w:date="2013-04-24T12:41:00Z">
              <w:r w:rsidDel="004D505B">
                <w:rPr>
                  <w:color w:val="FFFFFF"/>
                  <w:sz w:val="24"/>
                </w:rPr>
                <w:delText xml:space="preserve"> </w:delText>
              </w:r>
            </w:del>
            <w:del w:id="657" w:author="Jon" w:date="2013-04-24T12:38:00Z">
              <w:r w:rsidDel="004D505B">
                <w:rPr>
                  <w:color w:val="FFFFFF"/>
                  <w:sz w:val="24"/>
                </w:rPr>
                <w:delText>back to them to allow</w:delText>
              </w:r>
            </w:del>
            <w:ins w:id="658" w:author="Jon" w:date="2013-04-24T12:39:00Z">
              <w:r w:rsidR="004D505B">
                <w:rPr>
                  <w:color w:val="FFFFFF"/>
                  <w:sz w:val="24"/>
                </w:rPr>
                <w:t>.</w:t>
              </w:r>
            </w:ins>
            <w:del w:id="659" w:author="Jon" w:date="2013-04-24T12:39:00Z">
              <w:r w:rsidDel="004D505B">
                <w:rPr>
                  <w:color w:val="FFFFFF"/>
                  <w:sz w:val="24"/>
                </w:rPr>
                <w:delText xml:space="preserve"> the user to confirm (if they please) that the info has been deleted.</w:delText>
              </w:r>
            </w:del>
          </w:p>
        </w:tc>
      </w:tr>
      <w:tr w:rsidR="00A42DF8" w14:paraId="00A7E8F1" w14:textId="77777777" w:rsidTr="00A42DF8">
        <w:tc>
          <w:tcPr>
            <w:tcW w:w="9576" w:type="dxa"/>
            <w:shd w:val="clear" w:color="auto" w:fill="595959"/>
            <w:hideMark/>
          </w:tcPr>
          <w:p w14:paraId="311D98EE" w14:textId="77777777" w:rsidR="00A42DF8" w:rsidRDefault="00A42DF8">
            <w:pPr>
              <w:spacing w:after="0" w:line="240" w:lineRule="auto"/>
              <w:rPr>
                <w:rStyle w:val="IntenseReference1"/>
                <w:color w:val="9BBB59"/>
                <w:sz w:val="28"/>
              </w:rPr>
            </w:pPr>
            <w:r>
              <w:rPr>
                <w:rStyle w:val="IntenseReference1"/>
                <w:color w:val="9BBB59"/>
                <w:sz w:val="28"/>
              </w:rPr>
              <w:t>User Goals:</w:t>
            </w:r>
          </w:p>
          <w:p w14:paraId="5780BB8D" w14:textId="77777777" w:rsidR="00A42DF8" w:rsidRDefault="00A42DF8" w:rsidP="00F61F2F">
            <w:pPr>
              <w:spacing w:after="0" w:line="240" w:lineRule="auto"/>
            </w:pPr>
            <w:r>
              <w:rPr>
                <w:color w:val="FFFFFF"/>
                <w:sz w:val="24"/>
              </w:rPr>
              <w:t xml:space="preserve">The </w:t>
            </w:r>
            <w:ins w:id="660" w:author="Jon" w:date="2013-04-24T12:42:00Z">
              <w:r w:rsidR="004D505B">
                <w:rPr>
                  <w:color w:val="FFFFFF"/>
                  <w:sz w:val="24"/>
                </w:rPr>
                <w:t>U</w:t>
              </w:r>
            </w:ins>
            <w:del w:id="661" w:author="Jon" w:date="2013-04-24T12:42:00Z">
              <w:r w:rsidDel="004D505B">
                <w:rPr>
                  <w:color w:val="FFFFFF"/>
                  <w:sz w:val="24"/>
                </w:rPr>
                <w:delText>u</w:delText>
              </w:r>
            </w:del>
            <w:r>
              <w:rPr>
                <w:color w:val="FFFFFF"/>
                <w:sz w:val="24"/>
              </w:rPr>
              <w:t xml:space="preserve">ser wishes to remove </w:t>
            </w:r>
            <w:del w:id="662" w:author="Jon" w:date="2013-04-24T12:43:00Z">
              <w:r w:rsidDel="004D505B">
                <w:rPr>
                  <w:color w:val="FFFFFF"/>
                  <w:sz w:val="24"/>
                </w:rPr>
                <w:delText>data on a</w:delText>
              </w:r>
            </w:del>
            <w:ins w:id="663" w:author="Jon" w:date="2013-04-24T12:43:00Z">
              <w:r w:rsidR="004D505B">
                <w:rPr>
                  <w:color w:val="FFFFFF"/>
                  <w:sz w:val="24"/>
                </w:rPr>
                <w:t>a</w:t>
              </w:r>
            </w:ins>
            <w:r>
              <w:rPr>
                <w:color w:val="FFFFFF"/>
                <w:sz w:val="24"/>
              </w:rPr>
              <w:t xml:space="preserve"> wine</w:t>
            </w:r>
            <w:ins w:id="664" w:author="Jon" w:date="2013-04-24T12:43:00Z">
              <w:r w:rsidR="00F61F2F">
                <w:rPr>
                  <w:color w:val="FFFFFF"/>
                  <w:sz w:val="24"/>
                </w:rPr>
                <w:t xml:space="preserve"> from their </w:t>
              </w:r>
              <w:r w:rsidR="004D505B">
                <w:rPr>
                  <w:color w:val="FFFFFF"/>
                  <w:sz w:val="24"/>
                </w:rPr>
                <w:t>personal inventory</w:t>
              </w:r>
            </w:ins>
            <w:ins w:id="665" w:author="Jon" w:date="2013-04-24T12:42:00Z">
              <w:r w:rsidR="004D505B">
                <w:rPr>
                  <w:color w:val="FFFFFF"/>
                  <w:sz w:val="24"/>
                </w:rPr>
                <w:t>.</w:t>
              </w:r>
            </w:ins>
            <w:del w:id="666" w:author="Jon" w:date="2013-04-24T12:42:00Z">
              <w:r w:rsidDel="004D505B">
                <w:rPr>
                  <w:color w:val="FFFFFF"/>
                  <w:sz w:val="24"/>
                </w:rPr>
                <w:delText xml:space="preserve"> they don’t own/have anymore.</w:delText>
              </w:r>
            </w:del>
          </w:p>
        </w:tc>
      </w:tr>
      <w:tr w:rsidR="00A42DF8" w14:paraId="471AA784" w14:textId="77777777" w:rsidTr="00A42DF8">
        <w:tc>
          <w:tcPr>
            <w:tcW w:w="9576" w:type="dxa"/>
            <w:shd w:val="clear" w:color="auto" w:fill="6D6D6D"/>
            <w:hideMark/>
          </w:tcPr>
          <w:p w14:paraId="44A01B6D" w14:textId="77777777" w:rsidR="00A42DF8" w:rsidRDefault="00A42DF8">
            <w:pPr>
              <w:spacing w:after="0" w:line="240" w:lineRule="auto"/>
              <w:rPr>
                <w:rStyle w:val="IntenseReference1"/>
                <w:color w:val="9BBB59"/>
                <w:sz w:val="28"/>
              </w:rPr>
            </w:pPr>
            <w:r>
              <w:rPr>
                <w:rStyle w:val="IntenseReference1"/>
                <w:color w:val="9BBB59"/>
                <w:sz w:val="28"/>
              </w:rPr>
              <w:t>Dependent Use Cases:</w:t>
            </w:r>
          </w:p>
          <w:p w14:paraId="4D48EF14" w14:textId="77777777" w:rsidR="00A42DF8" w:rsidRPr="00A42DF8" w:rsidDel="00224EFD" w:rsidRDefault="00A42DF8">
            <w:pPr>
              <w:spacing w:after="0" w:line="240" w:lineRule="auto"/>
              <w:rPr>
                <w:del w:id="667" w:author="Jon" w:date="2013-04-25T16:09:00Z"/>
                <w:color w:val="FFFFFF"/>
                <w:sz w:val="24"/>
              </w:rPr>
            </w:pPr>
            <w:del w:id="668" w:author="Jon" w:date="2013-04-25T16:09:00Z">
              <w:r w:rsidRPr="00A42DF8" w:rsidDel="00224EFD">
                <w:rPr>
                  <w:color w:val="FFFFFF"/>
                  <w:sz w:val="24"/>
                </w:rPr>
                <w:delText>TBD</w:delText>
              </w:r>
            </w:del>
          </w:p>
          <w:p w14:paraId="0208A657" w14:textId="77777777" w:rsidR="00A42DF8" w:rsidRPr="00A42DF8" w:rsidDel="00224EFD" w:rsidRDefault="00A42DF8">
            <w:pPr>
              <w:spacing w:after="0" w:line="240" w:lineRule="auto"/>
              <w:rPr>
                <w:del w:id="669" w:author="Jon" w:date="2013-04-25T16:09:00Z"/>
                <w:color w:val="FFFFFF"/>
                <w:sz w:val="24"/>
                <w:highlight w:val="blue"/>
              </w:rPr>
            </w:pPr>
            <w:del w:id="670" w:author="Jon" w:date="2013-04-25T16:09:00Z">
              <w:r w:rsidRPr="00A42DF8" w:rsidDel="00224EFD">
                <w:rPr>
                  <w:color w:val="FFFFFF"/>
                  <w:sz w:val="24"/>
                  <w:highlight w:val="blue"/>
                </w:rPr>
                <w:delText>Creating a profile</w:delText>
              </w:r>
            </w:del>
          </w:p>
          <w:p w14:paraId="20E20371" w14:textId="77777777" w:rsidR="00A42DF8" w:rsidRDefault="00A42DF8">
            <w:pPr>
              <w:spacing w:after="0" w:line="240" w:lineRule="auto"/>
              <w:rPr>
                <w:ins w:id="671" w:author="Jon" w:date="2013-04-25T16:09:00Z"/>
                <w:color w:val="FFFFFF"/>
                <w:sz w:val="24"/>
              </w:rPr>
            </w:pPr>
            <w:del w:id="672" w:author="Jon" w:date="2013-04-25T16:09:00Z">
              <w:r w:rsidRPr="00A42DF8" w:rsidDel="00224EFD">
                <w:rPr>
                  <w:color w:val="FFFFFF"/>
                  <w:sz w:val="24"/>
                  <w:highlight w:val="blue"/>
                </w:rPr>
                <w:delText>Logging on</w:delText>
              </w:r>
            </w:del>
            <w:ins w:id="673" w:author="Jon" w:date="2013-04-25T16:09:00Z">
              <w:r w:rsidR="00224EFD">
                <w:rPr>
                  <w:color w:val="FFFFFF"/>
                  <w:sz w:val="24"/>
                </w:rPr>
                <w:t>Creating a Profile</w:t>
              </w:r>
            </w:ins>
          </w:p>
          <w:p w14:paraId="19AAC37F" w14:textId="77777777" w:rsidR="00224EFD" w:rsidRDefault="00224EFD">
            <w:pPr>
              <w:spacing w:after="0" w:line="240" w:lineRule="auto"/>
            </w:pPr>
            <w:ins w:id="674" w:author="Jon" w:date="2013-04-25T16:09:00Z">
              <w:r>
                <w:rPr>
                  <w:color w:val="FFFFFF"/>
                  <w:sz w:val="24"/>
                </w:rPr>
                <w:t>Logging in</w:t>
              </w:r>
            </w:ins>
          </w:p>
        </w:tc>
      </w:tr>
      <w:tr w:rsidR="00A42DF8" w14:paraId="47CF293D" w14:textId="77777777" w:rsidTr="00A42DF8">
        <w:tc>
          <w:tcPr>
            <w:tcW w:w="9576" w:type="dxa"/>
            <w:shd w:val="clear" w:color="auto" w:fill="595959"/>
            <w:hideMark/>
          </w:tcPr>
          <w:p w14:paraId="64995EA0" w14:textId="77777777" w:rsidR="00A42DF8" w:rsidRDefault="00A42DF8">
            <w:pPr>
              <w:spacing w:after="0" w:line="240" w:lineRule="auto"/>
              <w:rPr>
                <w:rStyle w:val="IntenseReference1"/>
                <w:color w:val="9BBB59"/>
                <w:sz w:val="28"/>
              </w:rPr>
            </w:pPr>
            <w:r>
              <w:rPr>
                <w:rStyle w:val="IntenseReference1"/>
                <w:color w:val="9BBB59"/>
                <w:sz w:val="28"/>
              </w:rPr>
              <w:t>Involved Requirements:</w:t>
            </w:r>
          </w:p>
          <w:p w14:paraId="6ACFFAA3" w14:textId="77777777" w:rsidR="00A42DF8" w:rsidRDefault="00A42DF8" w:rsidP="00A42DF8">
            <w:pPr>
              <w:pStyle w:val="ListParagraph"/>
              <w:numPr>
                <w:ilvl w:val="0"/>
                <w:numId w:val="8"/>
              </w:numPr>
              <w:spacing w:after="0" w:line="240" w:lineRule="auto"/>
            </w:pPr>
            <w:r>
              <w:rPr>
                <w:color w:val="FFFFFF"/>
                <w:sz w:val="24"/>
              </w:rPr>
              <w:t>TBD</w:t>
            </w:r>
          </w:p>
        </w:tc>
      </w:tr>
      <w:tr w:rsidR="00A42DF8" w14:paraId="482EDF4A" w14:textId="77777777" w:rsidTr="00A42DF8">
        <w:tc>
          <w:tcPr>
            <w:tcW w:w="9576" w:type="dxa"/>
            <w:shd w:val="clear" w:color="auto" w:fill="6D6D6D"/>
            <w:hideMark/>
          </w:tcPr>
          <w:p w14:paraId="716DE3E5" w14:textId="77777777" w:rsidR="00A42DF8" w:rsidRDefault="00A42DF8">
            <w:pPr>
              <w:spacing w:after="0" w:line="240" w:lineRule="auto"/>
              <w:rPr>
                <w:rStyle w:val="IntenseReference1"/>
                <w:color w:val="9BBB59"/>
                <w:sz w:val="28"/>
              </w:rPr>
            </w:pPr>
            <w:r>
              <w:rPr>
                <w:rStyle w:val="IntenseReference1"/>
                <w:color w:val="9BBB59"/>
                <w:sz w:val="28"/>
              </w:rPr>
              <w:t>Details:</w:t>
            </w:r>
          </w:p>
          <w:p w14:paraId="1FCCC71F" w14:textId="77777777" w:rsidR="00A42DF8" w:rsidRDefault="00A42DF8" w:rsidP="00A42DF8">
            <w:pPr>
              <w:pStyle w:val="ListParagraph"/>
              <w:numPr>
                <w:ilvl w:val="0"/>
                <w:numId w:val="8"/>
              </w:numPr>
              <w:spacing w:after="0" w:line="240" w:lineRule="auto"/>
              <w:rPr>
                <w:sz w:val="24"/>
                <w:szCs w:val="24"/>
              </w:rPr>
            </w:pPr>
            <w:r>
              <w:rPr>
                <w:b/>
                <w:color w:val="FFFFFF"/>
                <w:sz w:val="24"/>
                <w:szCs w:val="24"/>
                <w:u w:val="single"/>
              </w:rPr>
              <w:t>Priority:</w:t>
            </w:r>
            <w:r>
              <w:rPr>
                <w:color w:val="FFFFFF"/>
                <w:sz w:val="24"/>
                <w:szCs w:val="24"/>
              </w:rPr>
              <w:t xml:space="preserve"> 1</w:t>
            </w:r>
          </w:p>
          <w:p w14:paraId="0DFFBEB7" w14:textId="77777777" w:rsidR="00A42DF8" w:rsidRDefault="00A42DF8" w:rsidP="00A42DF8">
            <w:pPr>
              <w:pStyle w:val="ListParagraph"/>
              <w:numPr>
                <w:ilvl w:val="0"/>
                <w:numId w:val="8"/>
              </w:numPr>
              <w:spacing w:after="0" w:line="240" w:lineRule="auto"/>
              <w:rPr>
                <w:sz w:val="24"/>
                <w:szCs w:val="24"/>
              </w:rPr>
            </w:pPr>
            <w:r>
              <w:rPr>
                <w:b/>
                <w:color w:val="FFFFFF"/>
                <w:sz w:val="24"/>
                <w:szCs w:val="24"/>
                <w:u w:val="single"/>
              </w:rPr>
              <w:t>Progress Status:</w:t>
            </w:r>
            <w:r>
              <w:rPr>
                <w:color w:val="FFFFFF"/>
                <w:sz w:val="24"/>
                <w:szCs w:val="24"/>
              </w:rPr>
              <w:t xml:space="preserve"> Planning</w:t>
            </w:r>
          </w:p>
          <w:p w14:paraId="27442CC7" w14:textId="77777777" w:rsidR="00A42DF8" w:rsidRDefault="00A42DF8" w:rsidP="00A42DF8">
            <w:pPr>
              <w:pStyle w:val="ListParagraph"/>
              <w:numPr>
                <w:ilvl w:val="0"/>
                <w:numId w:val="8"/>
              </w:numPr>
              <w:spacing w:after="0" w:line="240" w:lineRule="auto"/>
              <w:rPr>
                <w:b/>
                <w:sz w:val="24"/>
                <w:szCs w:val="24"/>
                <w:u w:val="single"/>
              </w:rPr>
            </w:pPr>
            <w:r>
              <w:rPr>
                <w:b/>
                <w:color w:val="FFFFFF"/>
                <w:sz w:val="24"/>
                <w:szCs w:val="24"/>
                <w:u w:val="single"/>
              </w:rPr>
              <w:t>Test Phase Status:</w:t>
            </w:r>
            <w:r>
              <w:rPr>
                <w:color w:val="FFFFFF"/>
                <w:sz w:val="24"/>
                <w:szCs w:val="24"/>
              </w:rPr>
              <w:t xml:space="preserve"> Planned</w:t>
            </w:r>
          </w:p>
          <w:p w14:paraId="7D768DE7" w14:textId="77777777" w:rsidR="00A42DF8" w:rsidRDefault="00A42DF8" w:rsidP="00A42DF8">
            <w:pPr>
              <w:pStyle w:val="ListParagraph"/>
              <w:numPr>
                <w:ilvl w:val="0"/>
                <w:numId w:val="8"/>
              </w:numPr>
              <w:spacing w:after="0" w:line="240" w:lineRule="auto"/>
              <w:rPr>
                <w:b/>
                <w:u w:val="single"/>
              </w:rPr>
            </w:pPr>
            <w:r>
              <w:rPr>
                <w:b/>
                <w:color w:val="FFFFFF"/>
                <w:sz w:val="24"/>
                <w:szCs w:val="24"/>
                <w:u w:val="single"/>
              </w:rPr>
              <w:t>Frequency:</w:t>
            </w:r>
            <w:r>
              <w:rPr>
                <w:color w:val="FFFFFF"/>
                <w:sz w:val="24"/>
                <w:szCs w:val="24"/>
              </w:rPr>
              <w:t xml:space="preserve"> Custom</w:t>
            </w:r>
          </w:p>
        </w:tc>
      </w:tr>
      <w:tr w:rsidR="00A42DF8" w14:paraId="00505D83" w14:textId="77777777" w:rsidTr="00A42DF8">
        <w:tc>
          <w:tcPr>
            <w:tcW w:w="9576" w:type="dxa"/>
            <w:shd w:val="clear" w:color="auto" w:fill="595959"/>
            <w:hideMark/>
          </w:tcPr>
          <w:p w14:paraId="4938E3D6" w14:textId="77777777" w:rsidR="00A42DF8" w:rsidRDefault="00A42DF8">
            <w:pPr>
              <w:spacing w:after="0" w:line="240" w:lineRule="auto"/>
              <w:rPr>
                <w:rStyle w:val="IntenseReference1"/>
                <w:color w:val="9BBB59"/>
                <w:sz w:val="28"/>
              </w:rPr>
            </w:pPr>
            <w:r>
              <w:rPr>
                <w:rStyle w:val="IntenseReference1"/>
                <w:color w:val="9BBB59"/>
                <w:sz w:val="28"/>
              </w:rPr>
              <w:t>Pre-conditions:</w:t>
            </w:r>
          </w:p>
          <w:p w14:paraId="26896D4C" w14:textId="77777777" w:rsidR="00A42DF8" w:rsidRDefault="00A42DF8" w:rsidP="00A42DF8">
            <w:pPr>
              <w:pStyle w:val="ListParagraph"/>
              <w:numPr>
                <w:ilvl w:val="0"/>
                <w:numId w:val="14"/>
              </w:numPr>
              <w:spacing w:after="0" w:line="240" w:lineRule="auto"/>
            </w:pPr>
            <w:r>
              <w:rPr>
                <w:color w:val="FFFFFF"/>
                <w:sz w:val="24"/>
              </w:rPr>
              <w:t xml:space="preserve">The </w:t>
            </w:r>
            <w:del w:id="675" w:author="Jon" w:date="2013-04-24T12:41:00Z">
              <w:r w:rsidDel="004D505B">
                <w:rPr>
                  <w:color w:val="FFFFFF"/>
                  <w:sz w:val="24"/>
                </w:rPr>
                <w:delText xml:space="preserve">user </w:delText>
              </w:r>
            </w:del>
            <w:ins w:id="676" w:author="Jon" w:date="2013-04-24T12:41:00Z">
              <w:r w:rsidR="004D505B">
                <w:rPr>
                  <w:color w:val="FFFFFF"/>
                  <w:sz w:val="24"/>
                </w:rPr>
                <w:t xml:space="preserve">User </w:t>
              </w:r>
            </w:ins>
            <w:r>
              <w:rPr>
                <w:color w:val="FFFFFF"/>
                <w:sz w:val="24"/>
              </w:rPr>
              <w:t xml:space="preserve">is logged </w:t>
            </w:r>
            <w:del w:id="677" w:author="Jon" w:date="2013-04-24T12:40:00Z">
              <w:r w:rsidDel="004D505B">
                <w:rPr>
                  <w:color w:val="FFFFFF"/>
                  <w:sz w:val="24"/>
                </w:rPr>
                <w:delText>onto their profile</w:delText>
              </w:r>
            </w:del>
            <w:ins w:id="678" w:author="Jon" w:date="2013-04-24T12:40:00Z">
              <w:r w:rsidR="004D505B">
                <w:rPr>
                  <w:color w:val="FFFFFF"/>
                  <w:sz w:val="24"/>
                </w:rPr>
                <w:t>in.</w:t>
              </w:r>
            </w:ins>
          </w:p>
          <w:p w14:paraId="0132CD50" w14:textId="77777777" w:rsidR="00A42DF8" w:rsidRDefault="00A42DF8" w:rsidP="00A42DF8">
            <w:pPr>
              <w:pStyle w:val="ListParagraph"/>
              <w:numPr>
                <w:ilvl w:val="0"/>
                <w:numId w:val="14"/>
              </w:numPr>
              <w:spacing w:after="0" w:line="240" w:lineRule="auto"/>
            </w:pPr>
            <w:r>
              <w:rPr>
                <w:color w:val="FFFFFF"/>
                <w:sz w:val="24"/>
              </w:rPr>
              <w:t xml:space="preserve">The </w:t>
            </w:r>
            <w:ins w:id="679" w:author="Jon" w:date="2013-04-24T12:58:00Z">
              <w:r w:rsidR="00F61F2F">
                <w:rPr>
                  <w:color w:val="FFFFFF"/>
                  <w:sz w:val="24"/>
                </w:rPr>
                <w:t>System</w:t>
              </w:r>
            </w:ins>
            <w:del w:id="680" w:author="Jon" w:date="2013-04-24T12:41:00Z">
              <w:r w:rsidDel="004D505B">
                <w:rPr>
                  <w:color w:val="FFFFFF"/>
                  <w:sz w:val="24"/>
                </w:rPr>
                <w:delText>u</w:delText>
              </w:r>
            </w:del>
            <w:del w:id="681" w:author="Jon" w:date="2013-04-24T12:58:00Z">
              <w:r w:rsidDel="00F61F2F">
                <w:rPr>
                  <w:color w:val="FFFFFF"/>
                  <w:sz w:val="24"/>
                </w:rPr>
                <w:delText>ser</w:delText>
              </w:r>
            </w:del>
            <w:r>
              <w:rPr>
                <w:color w:val="FFFFFF"/>
                <w:sz w:val="24"/>
              </w:rPr>
              <w:t xml:space="preserve"> is </w:t>
            </w:r>
            <w:del w:id="682" w:author="Jon" w:date="2013-04-24T12:58:00Z">
              <w:r w:rsidDel="00F61F2F">
                <w:rPr>
                  <w:color w:val="FFFFFF"/>
                  <w:sz w:val="24"/>
                </w:rPr>
                <w:delText>currently on</w:delText>
              </w:r>
            </w:del>
            <w:ins w:id="683" w:author="Jon" w:date="2013-04-24T12:58:00Z">
              <w:r w:rsidR="00F61F2F">
                <w:rPr>
                  <w:color w:val="FFFFFF"/>
                  <w:sz w:val="24"/>
                </w:rPr>
                <w:t>at</w:t>
              </w:r>
            </w:ins>
            <w:r>
              <w:rPr>
                <w:color w:val="FFFFFF"/>
                <w:sz w:val="24"/>
              </w:rPr>
              <w:t xml:space="preserve"> the</w:t>
            </w:r>
            <w:ins w:id="684" w:author="Jon" w:date="2013-04-24T12:41:00Z">
              <w:r w:rsidR="004D505B">
                <w:rPr>
                  <w:color w:val="FFFFFF"/>
                  <w:sz w:val="24"/>
                </w:rPr>
                <w:t xml:space="preserve"> </w:t>
              </w:r>
            </w:ins>
            <w:ins w:id="685" w:author="Jon" w:date="2013-04-24T12:58:00Z">
              <w:r w:rsidR="00F61F2F">
                <w:rPr>
                  <w:color w:val="FFFFFF"/>
                  <w:sz w:val="24"/>
                </w:rPr>
                <w:t xml:space="preserve">user’s </w:t>
              </w:r>
            </w:ins>
            <w:del w:id="686" w:author="Jon" w:date="2013-04-24T12:58:00Z">
              <w:r w:rsidDel="00F61F2F">
                <w:rPr>
                  <w:color w:val="FFFFFF"/>
                  <w:sz w:val="24"/>
                </w:rPr>
                <w:delText xml:space="preserve"> </w:delText>
              </w:r>
            </w:del>
            <w:r>
              <w:rPr>
                <w:color w:val="FFFFFF"/>
                <w:sz w:val="24"/>
              </w:rPr>
              <w:t>inventory</w:t>
            </w:r>
            <w:ins w:id="687" w:author="Jon" w:date="2013-04-24T12:41:00Z">
              <w:r w:rsidR="004D505B">
                <w:rPr>
                  <w:color w:val="FFFFFF"/>
                  <w:sz w:val="24"/>
                </w:rPr>
                <w:t xml:space="preserve"> screen</w:t>
              </w:r>
            </w:ins>
            <w:del w:id="688" w:author="Jon" w:date="2013-04-24T12:41:00Z">
              <w:r w:rsidDel="004D505B">
                <w:rPr>
                  <w:color w:val="FFFFFF"/>
                  <w:sz w:val="24"/>
                </w:rPr>
                <w:delText xml:space="preserve"> screen</w:delText>
              </w:r>
            </w:del>
            <w:ins w:id="689" w:author="Jon" w:date="2013-04-24T12:40:00Z">
              <w:r w:rsidR="004D505B">
                <w:rPr>
                  <w:color w:val="FFFFFF"/>
                  <w:sz w:val="24"/>
                </w:rPr>
                <w:t>.</w:t>
              </w:r>
            </w:ins>
          </w:p>
          <w:p w14:paraId="14FB1B3B" w14:textId="77777777" w:rsidR="00A42DF8" w:rsidRDefault="00A42DF8" w:rsidP="00A42DF8">
            <w:pPr>
              <w:pStyle w:val="ListParagraph"/>
              <w:numPr>
                <w:ilvl w:val="0"/>
                <w:numId w:val="14"/>
              </w:numPr>
              <w:spacing w:after="0" w:line="240" w:lineRule="auto"/>
            </w:pPr>
            <w:r>
              <w:rPr>
                <w:color w:val="FFFFFF"/>
                <w:sz w:val="24"/>
              </w:rPr>
              <w:t xml:space="preserve">The </w:t>
            </w:r>
            <w:ins w:id="690" w:author="Jon" w:date="2013-04-24T12:41:00Z">
              <w:r w:rsidR="004D505B">
                <w:rPr>
                  <w:color w:val="FFFFFF"/>
                  <w:sz w:val="24"/>
                </w:rPr>
                <w:t>U</w:t>
              </w:r>
            </w:ins>
            <w:del w:id="691" w:author="Jon" w:date="2013-04-24T12:41:00Z">
              <w:r w:rsidDel="004D505B">
                <w:rPr>
                  <w:color w:val="FFFFFF"/>
                  <w:sz w:val="24"/>
                </w:rPr>
                <w:delText>u</w:delText>
              </w:r>
            </w:del>
            <w:r>
              <w:rPr>
                <w:color w:val="FFFFFF"/>
                <w:sz w:val="24"/>
              </w:rPr>
              <w:t>ser has at least one wine data stored in their inventory</w:t>
            </w:r>
            <w:ins w:id="692" w:author="Jon" w:date="2013-04-24T12:40:00Z">
              <w:r w:rsidR="004D505B">
                <w:rPr>
                  <w:color w:val="FFFFFF"/>
                  <w:sz w:val="24"/>
                </w:rPr>
                <w:t>.</w:t>
              </w:r>
            </w:ins>
          </w:p>
        </w:tc>
      </w:tr>
      <w:tr w:rsidR="00A42DF8" w14:paraId="628F9B7C" w14:textId="77777777" w:rsidTr="00A42DF8">
        <w:tc>
          <w:tcPr>
            <w:tcW w:w="9576" w:type="dxa"/>
            <w:shd w:val="clear" w:color="auto" w:fill="6D6D6D"/>
            <w:hideMark/>
          </w:tcPr>
          <w:p w14:paraId="2620169D" w14:textId="77777777" w:rsidR="00A42DF8" w:rsidRDefault="00A42DF8">
            <w:pPr>
              <w:spacing w:after="0" w:line="240" w:lineRule="auto"/>
              <w:rPr>
                <w:rStyle w:val="IntenseReference1"/>
                <w:color w:val="9BBB59"/>
                <w:sz w:val="28"/>
              </w:rPr>
            </w:pPr>
            <w:r>
              <w:rPr>
                <w:rStyle w:val="IntenseReference1"/>
                <w:color w:val="9BBB59"/>
                <w:sz w:val="28"/>
              </w:rPr>
              <w:t>Post-conditions:</w:t>
            </w:r>
          </w:p>
          <w:p w14:paraId="381040B8" w14:textId="77777777" w:rsidR="00A42DF8" w:rsidRDefault="00A42DF8" w:rsidP="00A42DF8">
            <w:pPr>
              <w:pStyle w:val="ListParagraph"/>
              <w:numPr>
                <w:ilvl w:val="0"/>
                <w:numId w:val="15"/>
              </w:numPr>
              <w:spacing w:after="0" w:line="240" w:lineRule="auto"/>
            </w:pPr>
            <w:r>
              <w:rPr>
                <w:color w:val="FFFFFF"/>
                <w:sz w:val="24"/>
              </w:rPr>
              <w:t xml:space="preserve">The </w:t>
            </w:r>
            <w:ins w:id="693" w:author="Jon" w:date="2013-04-24T12:41:00Z">
              <w:r w:rsidR="004D505B">
                <w:rPr>
                  <w:color w:val="FFFFFF"/>
                  <w:sz w:val="24"/>
                </w:rPr>
                <w:t xml:space="preserve">System </w:t>
              </w:r>
            </w:ins>
            <w:del w:id="694" w:author="Jon" w:date="2013-04-24T12:41:00Z">
              <w:r w:rsidDel="004D505B">
                <w:rPr>
                  <w:color w:val="FFFFFF"/>
                  <w:sz w:val="24"/>
                </w:rPr>
                <w:delText xml:space="preserve">app will </w:delText>
              </w:r>
            </w:del>
            <w:r>
              <w:rPr>
                <w:color w:val="FFFFFF"/>
                <w:sz w:val="24"/>
              </w:rPr>
              <w:t>delete</w:t>
            </w:r>
            <w:ins w:id="695" w:author="Jon" w:date="2013-04-24T12:41:00Z">
              <w:r w:rsidR="004D505B">
                <w:rPr>
                  <w:color w:val="FFFFFF"/>
                  <w:sz w:val="24"/>
                </w:rPr>
                <w:t>s</w:t>
              </w:r>
            </w:ins>
            <w:r>
              <w:rPr>
                <w:color w:val="FFFFFF"/>
                <w:sz w:val="24"/>
              </w:rPr>
              <w:t xml:space="preserve"> the desired wine data from the user</w:t>
            </w:r>
            <w:del w:id="696" w:author="Jon" w:date="2013-04-24T12:44:00Z">
              <w:r w:rsidDel="004D505B">
                <w:rPr>
                  <w:color w:val="FFFFFF"/>
                  <w:sz w:val="24"/>
                </w:rPr>
                <w:delText>’s</w:delText>
              </w:r>
            </w:del>
            <w:r>
              <w:rPr>
                <w:color w:val="FFFFFF"/>
                <w:sz w:val="24"/>
              </w:rPr>
              <w:t xml:space="preserve"> inventory</w:t>
            </w:r>
            <w:ins w:id="697" w:author="Jon" w:date="2013-04-24T12:41:00Z">
              <w:r w:rsidR="004D505B">
                <w:rPr>
                  <w:color w:val="FFFFFF"/>
                  <w:sz w:val="24"/>
                </w:rPr>
                <w:t>.</w:t>
              </w:r>
            </w:ins>
          </w:p>
        </w:tc>
      </w:tr>
      <w:tr w:rsidR="00A42DF8" w14:paraId="1E14378A" w14:textId="77777777" w:rsidTr="00A42DF8">
        <w:tc>
          <w:tcPr>
            <w:tcW w:w="9576" w:type="dxa"/>
            <w:shd w:val="clear" w:color="auto" w:fill="595959"/>
            <w:hideMark/>
          </w:tcPr>
          <w:p w14:paraId="3A4CD4E4" w14:textId="77777777" w:rsidR="00A42DF8" w:rsidRDefault="00A42DF8">
            <w:pPr>
              <w:spacing w:after="0" w:line="240" w:lineRule="auto"/>
              <w:rPr>
                <w:rStyle w:val="IntenseReference1"/>
                <w:color w:val="9BBB59"/>
                <w:sz w:val="28"/>
              </w:rPr>
            </w:pPr>
            <w:r>
              <w:rPr>
                <w:rStyle w:val="IntenseReference1"/>
                <w:color w:val="9BBB59"/>
                <w:sz w:val="28"/>
              </w:rPr>
              <w:t>Trigger:</w:t>
            </w:r>
          </w:p>
          <w:p w14:paraId="308FF76F" w14:textId="77777777" w:rsidR="00A42DF8" w:rsidRDefault="00F61F2F" w:rsidP="00A42DF8">
            <w:pPr>
              <w:pStyle w:val="ListParagraph"/>
              <w:numPr>
                <w:ilvl w:val="0"/>
                <w:numId w:val="16"/>
              </w:numPr>
              <w:spacing w:after="0" w:line="240" w:lineRule="auto"/>
            </w:pPr>
            <w:ins w:id="698" w:author="Jon" w:date="2013-04-24T12:44:00Z">
              <w:r>
                <w:rPr>
                  <w:color w:val="FFFFFF"/>
                  <w:sz w:val="24"/>
                </w:rPr>
                <w:t>The User selects</w:t>
              </w:r>
              <w:r w:rsidR="004D505B">
                <w:rPr>
                  <w:color w:val="FFFFFF"/>
                  <w:sz w:val="24"/>
                </w:rPr>
                <w:t xml:space="preserve"> the</w:t>
              </w:r>
            </w:ins>
            <w:del w:id="699" w:author="Jon" w:date="2013-04-24T12:44:00Z">
              <w:r w:rsidR="00A42DF8" w:rsidDel="004D505B">
                <w:rPr>
                  <w:color w:val="FFFFFF"/>
                  <w:sz w:val="24"/>
                </w:rPr>
                <w:delText>A</w:delText>
              </w:r>
            </w:del>
            <w:r w:rsidR="00A42DF8">
              <w:rPr>
                <w:color w:val="FFFFFF"/>
                <w:sz w:val="24"/>
              </w:rPr>
              <w:t xml:space="preserve"> “</w:t>
            </w:r>
            <w:ins w:id="700" w:author="Jon" w:date="2013-04-24T12:45:00Z">
              <w:r w:rsidR="004D505B">
                <w:rPr>
                  <w:color w:val="FFFFFF"/>
                  <w:sz w:val="24"/>
                </w:rPr>
                <w:t>D</w:t>
              </w:r>
            </w:ins>
            <w:del w:id="701" w:author="Jon" w:date="2013-04-24T12:45:00Z">
              <w:r w:rsidR="00A42DF8" w:rsidDel="004D505B">
                <w:rPr>
                  <w:color w:val="FFFFFF"/>
                  <w:sz w:val="24"/>
                </w:rPr>
                <w:delText>d</w:delText>
              </w:r>
            </w:del>
            <w:r w:rsidR="00A42DF8">
              <w:rPr>
                <w:color w:val="FFFFFF"/>
                <w:sz w:val="24"/>
              </w:rPr>
              <w:t>elete” button</w:t>
            </w:r>
          </w:p>
        </w:tc>
      </w:tr>
      <w:tr w:rsidR="00A42DF8" w14:paraId="64EABF6D" w14:textId="77777777" w:rsidTr="00A42DF8">
        <w:tc>
          <w:tcPr>
            <w:tcW w:w="9576" w:type="dxa"/>
            <w:shd w:val="clear" w:color="auto" w:fill="6D6D6D"/>
            <w:hideMark/>
          </w:tcPr>
          <w:p w14:paraId="08A37749" w14:textId="77777777" w:rsidR="00A42DF8" w:rsidRDefault="00A42DF8">
            <w:pPr>
              <w:spacing w:after="0" w:line="240" w:lineRule="auto"/>
              <w:rPr>
                <w:rStyle w:val="IntenseReference1"/>
                <w:color w:val="9BBB59"/>
                <w:sz w:val="28"/>
              </w:rPr>
            </w:pPr>
            <w:r>
              <w:rPr>
                <w:rStyle w:val="IntenseReference1"/>
                <w:color w:val="9BBB59"/>
                <w:sz w:val="28"/>
              </w:rPr>
              <w:t>Workflow:</w:t>
            </w:r>
          </w:p>
          <w:p w14:paraId="0223F04F" w14:textId="77777777" w:rsidR="00A42DF8" w:rsidRDefault="004D505B" w:rsidP="00A42DF8">
            <w:pPr>
              <w:pStyle w:val="ListParagraph"/>
              <w:numPr>
                <w:ilvl w:val="0"/>
                <w:numId w:val="17"/>
              </w:numPr>
              <w:spacing w:after="0" w:line="240" w:lineRule="auto"/>
            </w:pPr>
            <w:ins w:id="702" w:author="Jon" w:date="2013-04-24T12:45:00Z">
              <w:r>
                <w:rPr>
                  <w:color w:val="FFFFFF"/>
                  <w:sz w:val="24"/>
                </w:rPr>
                <w:t xml:space="preserve">The </w:t>
              </w:r>
            </w:ins>
            <w:r w:rsidR="00A42DF8">
              <w:rPr>
                <w:color w:val="FFFFFF"/>
                <w:sz w:val="24"/>
              </w:rPr>
              <w:t xml:space="preserve">User </w:t>
            </w:r>
            <w:del w:id="703" w:author="Jon" w:date="2013-04-24T12:45:00Z">
              <w:r w:rsidR="00A42DF8" w:rsidDel="004D505B">
                <w:rPr>
                  <w:color w:val="FFFFFF"/>
                  <w:sz w:val="24"/>
                </w:rPr>
                <w:delText xml:space="preserve">logs </w:delText>
              </w:r>
            </w:del>
            <w:ins w:id="704" w:author="Jon" w:date="2013-04-24T12:45:00Z">
              <w:r>
                <w:rPr>
                  <w:color w:val="FFFFFF"/>
                  <w:sz w:val="24"/>
                </w:rPr>
                <w:t xml:space="preserve">shall be logged </w:t>
              </w:r>
            </w:ins>
            <w:r w:rsidR="00A42DF8">
              <w:rPr>
                <w:color w:val="FFFFFF"/>
                <w:sz w:val="24"/>
              </w:rPr>
              <w:t>onto their profile</w:t>
            </w:r>
          </w:p>
          <w:p w14:paraId="37C6B06F" w14:textId="77777777" w:rsidR="00A42DF8" w:rsidRDefault="004D505B" w:rsidP="00A42DF8">
            <w:pPr>
              <w:pStyle w:val="ListParagraph"/>
              <w:numPr>
                <w:ilvl w:val="0"/>
                <w:numId w:val="17"/>
              </w:numPr>
              <w:spacing w:after="0" w:line="240" w:lineRule="auto"/>
            </w:pPr>
            <w:ins w:id="705" w:author="Jon" w:date="2013-04-24T12:45:00Z">
              <w:r>
                <w:rPr>
                  <w:color w:val="FFFFFF"/>
                  <w:sz w:val="24"/>
                </w:rPr>
                <w:t>The User shall</w:t>
              </w:r>
            </w:ins>
            <w:del w:id="706" w:author="Jon" w:date="2013-04-24T12:45:00Z">
              <w:r w:rsidR="00A42DF8" w:rsidDel="004D505B">
                <w:rPr>
                  <w:color w:val="FFFFFF"/>
                  <w:sz w:val="24"/>
                </w:rPr>
                <w:delText>App</w:delText>
              </w:r>
            </w:del>
            <w:r w:rsidR="00A42DF8">
              <w:rPr>
                <w:color w:val="FFFFFF"/>
                <w:sz w:val="24"/>
              </w:rPr>
              <w:t xml:space="preserve"> direct</w:t>
            </w:r>
            <w:ins w:id="707" w:author="Jon" w:date="2013-04-24T12:46:00Z">
              <w:r>
                <w:rPr>
                  <w:color w:val="FFFFFF"/>
                  <w:sz w:val="24"/>
                </w:rPr>
                <w:t xml:space="preserve"> the</w:t>
              </w:r>
            </w:ins>
            <w:del w:id="708" w:author="Jon" w:date="2013-04-24T12:46:00Z">
              <w:r w:rsidR="00A42DF8" w:rsidDel="004D505B">
                <w:rPr>
                  <w:color w:val="FFFFFF"/>
                  <w:sz w:val="24"/>
                </w:rPr>
                <w:delText>s</w:delText>
              </w:r>
            </w:del>
            <w:r w:rsidR="00A42DF8">
              <w:rPr>
                <w:color w:val="FFFFFF"/>
                <w:sz w:val="24"/>
              </w:rPr>
              <w:t xml:space="preserve"> user to the </w:t>
            </w:r>
            <w:ins w:id="709" w:author="Jon" w:date="2013-04-24T12:46:00Z">
              <w:r>
                <w:rPr>
                  <w:color w:val="FFFFFF"/>
                  <w:sz w:val="24"/>
                </w:rPr>
                <w:t>home</w:t>
              </w:r>
            </w:ins>
            <w:del w:id="710" w:author="Jon" w:date="2013-04-24T12:46:00Z">
              <w:r w:rsidR="00A42DF8" w:rsidDel="004D505B">
                <w:rPr>
                  <w:color w:val="FFFFFF"/>
                  <w:sz w:val="24"/>
                </w:rPr>
                <w:delText>main</w:delText>
              </w:r>
            </w:del>
            <w:r w:rsidR="00A42DF8">
              <w:rPr>
                <w:color w:val="FFFFFF"/>
                <w:sz w:val="24"/>
              </w:rPr>
              <w:t xml:space="preserve"> screen</w:t>
            </w:r>
            <w:ins w:id="711" w:author="Jon" w:date="2013-04-24T12:46:00Z">
              <w:r>
                <w:rPr>
                  <w:color w:val="FFFFFF"/>
                  <w:sz w:val="24"/>
                </w:rPr>
                <w:t>.</w:t>
              </w:r>
            </w:ins>
          </w:p>
          <w:p w14:paraId="5C6B72D5" w14:textId="77777777" w:rsidR="00A42DF8" w:rsidRDefault="004D505B" w:rsidP="00A42DF8">
            <w:pPr>
              <w:pStyle w:val="ListParagraph"/>
              <w:numPr>
                <w:ilvl w:val="0"/>
                <w:numId w:val="17"/>
              </w:numPr>
              <w:spacing w:after="0" w:line="240" w:lineRule="auto"/>
            </w:pPr>
            <w:ins w:id="712" w:author="Jon" w:date="2013-04-24T12:46:00Z">
              <w:r>
                <w:rPr>
                  <w:color w:val="FFFFFF"/>
                  <w:sz w:val="24"/>
                </w:rPr>
                <w:t xml:space="preserve">The </w:t>
              </w:r>
            </w:ins>
            <w:r w:rsidR="00A42DF8">
              <w:rPr>
                <w:color w:val="FFFFFF"/>
                <w:sz w:val="24"/>
              </w:rPr>
              <w:t>User</w:t>
            </w:r>
            <w:ins w:id="713" w:author="Jon" w:date="2013-04-24T12:46:00Z">
              <w:r>
                <w:rPr>
                  <w:color w:val="FFFFFF"/>
                  <w:sz w:val="24"/>
                </w:rPr>
                <w:t xml:space="preserve"> shall</w:t>
              </w:r>
            </w:ins>
            <w:r w:rsidR="00A42DF8">
              <w:rPr>
                <w:color w:val="FFFFFF"/>
                <w:sz w:val="24"/>
              </w:rPr>
              <w:t xml:space="preserve"> select</w:t>
            </w:r>
            <w:del w:id="714" w:author="Jon" w:date="2013-04-24T12:46:00Z">
              <w:r w:rsidR="00A42DF8" w:rsidDel="004D505B">
                <w:rPr>
                  <w:color w:val="FFFFFF"/>
                  <w:sz w:val="24"/>
                </w:rPr>
                <w:delText>s</w:delText>
              </w:r>
            </w:del>
            <w:r w:rsidR="00A42DF8">
              <w:rPr>
                <w:color w:val="FFFFFF"/>
                <w:sz w:val="24"/>
              </w:rPr>
              <w:t xml:space="preserve"> “</w:t>
            </w:r>
            <w:ins w:id="715" w:author="Jon" w:date="2013-04-24T12:46:00Z">
              <w:r>
                <w:rPr>
                  <w:color w:val="FFFFFF"/>
                  <w:sz w:val="24"/>
                </w:rPr>
                <w:t>I</w:t>
              </w:r>
            </w:ins>
            <w:del w:id="716" w:author="Jon" w:date="2013-04-24T12:46:00Z">
              <w:r w:rsidR="00A42DF8" w:rsidDel="004D505B">
                <w:rPr>
                  <w:color w:val="FFFFFF"/>
                  <w:sz w:val="24"/>
                </w:rPr>
                <w:delText>i</w:delText>
              </w:r>
            </w:del>
            <w:r w:rsidR="00A42DF8">
              <w:rPr>
                <w:color w:val="FFFFFF"/>
                <w:sz w:val="24"/>
              </w:rPr>
              <w:t>nventory”</w:t>
            </w:r>
          </w:p>
          <w:p w14:paraId="2121446D" w14:textId="77777777" w:rsidR="00A42DF8" w:rsidRDefault="004D505B" w:rsidP="00A42DF8">
            <w:pPr>
              <w:pStyle w:val="ListParagraph"/>
              <w:numPr>
                <w:ilvl w:val="0"/>
                <w:numId w:val="17"/>
              </w:numPr>
              <w:spacing w:after="0" w:line="240" w:lineRule="auto"/>
            </w:pPr>
            <w:ins w:id="717" w:author="Jon" w:date="2013-04-24T12:46:00Z">
              <w:r>
                <w:rPr>
                  <w:color w:val="FFFFFF"/>
                  <w:sz w:val="24"/>
                </w:rPr>
                <w:t xml:space="preserve">The </w:t>
              </w:r>
              <w:r w:rsidR="00261E2D">
                <w:rPr>
                  <w:color w:val="FFFFFF"/>
                  <w:sz w:val="24"/>
                </w:rPr>
                <w:t xml:space="preserve">User shall input valid </w:t>
              </w:r>
            </w:ins>
            <w:del w:id="718" w:author="Jon" w:date="2013-04-24T12:46:00Z">
              <w:r w:rsidR="00A42DF8" w:rsidDel="004D505B">
                <w:rPr>
                  <w:color w:val="FFFFFF"/>
                  <w:sz w:val="24"/>
                </w:rPr>
                <w:delText>App</w:delText>
              </w:r>
              <w:r w:rsidR="00A42DF8" w:rsidDel="00261E2D">
                <w:rPr>
                  <w:color w:val="FFFFFF"/>
                  <w:sz w:val="24"/>
                </w:rPr>
                <w:delText xml:space="preserve"> collect</w:delText>
              </w:r>
              <w:r w:rsidR="00A42DF8" w:rsidDel="004D505B">
                <w:rPr>
                  <w:color w:val="FFFFFF"/>
                  <w:sz w:val="24"/>
                </w:rPr>
                <w:delText>s</w:delText>
              </w:r>
              <w:r w:rsidR="00A42DF8" w:rsidDel="00261E2D">
                <w:rPr>
                  <w:color w:val="FFFFFF"/>
                  <w:sz w:val="24"/>
                </w:rPr>
                <w:delText xml:space="preserve"> the </w:delText>
              </w:r>
            </w:del>
            <w:r w:rsidR="00A42DF8">
              <w:rPr>
                <w:color w:val="FFFFFF"/>
                <w:sz w:val="24"/>
              </w:rPr>
              <w:t xml:space="preserve">data </w:t>
            </w:r>
            <w:ins w:id="719" w:author="Jon" w:date="2013-04-24T12:47:00Z">
              <w:r w:rsidR="00261E2D">
                <w:rPr>
                  <w:color w:val="FFFFFF"/>
                  <w:sz w:val="24"/>
                </w:rPr>
                <w:t xml:space="preserve">into </w:t>
              </w:r>
            </w:ins>
            <w:del w:id="720" w:author="Jon" w:date="2013-04-24T12:47:00Z">
              <w:r w:rsidR="00A42DF8" w:rsidDel="00261E2D">
                <w:rPr>
                  <w:color w:val="FFFFFF"/>
                  <w:sz w:val="24"/>
                </w:rPr>
                <w:delText xml:space="preserve">of </w:delText>
              </w:r>
            </w:del>
            <w:r w:rsidR="00A42DF8">
              <w:rPr>
                <w:color w:val="FFFFFF"/>
                <w:sz w:val="24"/>
              </w:rPr>
              <w:t>the user’s wine inventory</w:t>
            </w:r>
            <w:ins w:id="721" w:author="Jon" w:date="2013-04-24T12:46:00Z">
              <w:r>
                <w:rPr>
                  <w:color w:val="FFFFFF"/>
                  <w:sz w:val="24"/>
                </w:rPr>
                <w:t>.</w:t>
              </w:r>
            </w:ins>
          </w:p>
          <w:p w14:paraId="144AC46B" w14:textId="77777777" w:rsidR="00A42DF8" w:rsidRDefault="00261E2D" w:rsidP="00A42DF8">
            <w:pPr>
              <w:pStyle w:val="ListParagraph"/>
              <w:numPr>
                <w:ilvl w:val="0"/>
                <w:numId w:val="17"/>
              </w:numPr>
              <w:spacing w:after="0" w:line="240" w:lineRule="auto"/>
            </w:pPr>
            <w:ins w:id="722" w:author="Jon" w:date="2013-04-24T12:47:00Z">
              <w:r>
                <w:rPr>
                  <w:color w:val="FFFFFF"/>
                  <w:sz w:val="24"/>
                </w:rPr>
                <w:t>The System shall</w:t>
              </w:r>
            </w:ins>
            <w:del w:id="723" w:author="Jon" w:date="2013-04-24T12:47:00Z">
              <w:r w:rsidR="00A42DF8" w:rsidDel="00261E2D">
                <w:rPr>
                  <w:color w:val="FFFFFF"/>
                  <w:sz w:val="24"/>
                </w:rPr>
                <w:delText>App</w:delText>
              </w:r>
            </w:del>
            <w:r w:rsidR="00A42DF8">
              <w:rPr>
                <w:color w:val="FFFFFF"/>
                <w:sz w:val="24"/>
              </w:rPr>
              <w:t xml:space="preserve"> display</w:t>
            </w:r>
            <w:ins w:id="724" w:author="Jon" w:date="2013-04-24T12:47:00Z">
              <w:r>
                <w:rPr>
                  <w:color w:val="FFFFFF"/>
                  <w:sz w:val="24"/>
                </w:rPr>
                <w:t xml:space="preserve"> the </w:t>
              </w:r>
            </w:ins>
            <w:ins w:id="725" w:author="Jon" w:date="2013-04-24T12:48:00Z">
              <w:r>
                <w:rPr>
                  <w:color w:val="FFFFFF"/>
                  <w:sz w:val="24"/>
                </w:rPr>
                <w:t xml:space="preserve">user’s </w:t>
              </w:r>
            </w:ins>
            <w:ins w:id="726" w:author="Jon" w:date="2013-04-24T12:47:00Z">
              <w:r>
                <w:rPr>
                  <w:color w:val="FFFFFF"/>
                  <w:sz w:val="24"/>
                </w:rPr>
                <w:t>existent wine</w:t>
              </w:r>
            </w:ins>
            <w:del w:id="727" w:author="Jon" w:date="2013-04-24T12:47:00Z">
              <w:r w:rsidR="00A42DF8" w:rsidDel="00261E2D">
                <w:rPr>
                  <w:color w:val="FFFFFF"/>
                  <w:sz w:val="24"/>
                </w:rPr>
                <w:delText>s</w:delText>
              </w:r>
            </w:del>
            <w:r w:rsidR="00A42DF8">
              <w:rPr>
                <w:color w:val="FFFFFF"/>
                <w:sz w:val="24"/>
              </w:rPr>
              <w:t xml:space="preserve"> inventory</w:t>
            </w:r>
            <w:del w:id="728" w:author="Jon" w:date="2013-04-24T12:48:00Z">
              <w:r w:rsidR="00A42DF8" w:rsidDel="00261E2D">
                <w:rPr>
                  <w:color w:val="FFFFFF"/>
                  <w:sz w:val="24"/>
                </w:rPr>
                <w:delText xml:space="preserve"> of the user</w:delText>
              </w:r>
            </w:del>
            <w:del w:id="729" w:author="Jon" w:date="2013-04-24T12:47:00Z">
              <w:r w:rsidR="00A42DF8" w:rsidDel="00261E2D">
                <w:rPr>
                  <w:color w:val="FFFFFF"/>
                  <w:sz w:val="24"/>
                </w:rPr>
                <w:delText>’s wine</w:delText>
              </w:r>
            </w:del>
            <w:ins w:id="730" w:author="Jon" w:date="2013-04-24T12:47:00Z">
              <w:r>
                <w:rPr>
                  <w:color w:val="FFFFFF"/>
                  <w:sz w:val="24"/>
                </w:rPr>
                <w:t>.</w:t>
              </w:r>
            </w:ins>
            <w:del w:id="731" w:author="Jon" w:date="2013-04-24T12:47:00Z">
              <w:r w:rsidR="00A42DF8" w:rsidDel="00261E2D">
                <w:rPr>
                  <w:color w:val="FFFFFF"/>
                  <w:sz w:val="24"/>
                </w:rPr>
                <w:delText xml:space="preserve"> in an organized fashion</w:delText>
              </w:r>
            </w:del>
          </w:p>
          <w:p w14:paraId="135E06E7" w14:textId="77777777" w:rsidR="00A42DF8" w:rsidRDefault="00261E2D" w:rsidP="00A42DF8">
            <w:pPr>
              <w:pStyle w:val="ListParagraph"/>
              <w:numPr>
                <w:ilvl w:val="0"/>
                <w:numId w:val="17"/>
              </w:numPr>
              <w:spacing w:after="0" w:line="240" w:lineRule="auto"/>
            </w:pPr>
            <w:ins w:id="732" w:author="Jon" w:date="2013-04-24T12:48:00Z">
              <w:r>
                <w:rPr>
                  <w:color w:val="FFFFFF"/>
                  <w:sz w:val="24"/>
                </w:rPr>
                <w:t xml:space="preserve">The </w:t>
              </w:r>
            </w:ins>
            <w:r w:rsidR="00A42DF8">
              <w:rPr>
                <w:color w:val="FFFFFF"/>
                <w:sz w:val="24"/>
              </w:rPr>
              <w:t>User</w:t>
            </w:r>
            <w:ins w:id="733" w:author="Jon" w:date="2013-04-24T12:48:00Z">
              <w:r>
                <w:rPr>
                  <w:color w:val="FFFFFF"/>
                  <w:sz w:val="24"/>
                </w:rPr>
                <w:t xml:space="preserve"> shall</w:t>
              </w:r>
            </w:ins>
            <w:r w:rsidR="00A42DF8">
              <w:rPr>
                <w:color w:val="FFFFFF"/>
                <w:sz w:val="24"/>
              </w:rPr>
              <w:t xml:space="preserve"> select</w:t>
            </w:r>
            <w:del w:id="734" w:author="Jon" w:date="2013-04-24T12:48:00Z">
              <w:r w:rsidR="00A42DF8" w:rsidDel="00261E2D">
                <w:rPr>
                  <w:color w:val="FFFFFF"/>
                  <w:sz w:val="24"/>
                </w:rPr>
                <w:delText>s</w:delText>
              </w:r>
            </w:del>
            <w:r w:rsidR="00A42DF8">
              <w:rPr>
                <w:color w:val="FFFFFF"/>
                <w:sz w:val="24"/>
              </w:rPr>
              <w:t xml:space="preserve"> a checkbox next to the wine they wish to delete</w:t>
            </w:r>
            <w:ins w:id="735" w:author="Jon" w:date="2013-04-24T12:48:00Z">
              <w:r>
                <w:rPr>
                  <w:color w:val="FFFFFF"/>
                  <w:sz w:val="24"/>
                </w:rPr>
                <w:t>.</w:t>
              </w:r>
            </w:ins>
          </w:p>
          <w:p w14:paraId="193B9114" w14:textId="77777777" w:rsidR="00A42DF8" w:rsidRDefault="00261E2D" w:rsidP="00A42DF8">
            <w:pPr>
              <w:pStyle w:val="ListParagraph"/>
              <w:numPr>
                <w:ilvl w:val="0"/>
                <w:numId w:val="17"/>
              </w:numPr>
              <w:spacing w:after="0" w:line="240" w:lineRule="auto"/>
            </w:pPr>
            <w:ins w:id="736" w:author="Jon" w:date="2013-04-24T12:48:00Z">
              <w:r>
                <w:rPr>
                  <w:color w:val="FFFFFF"/>
                  <w:sz w:val="24"/>
                </w:rPr>
                <w:t xml:space="preserve">The </w:t>
              </w:r>
            </w:ins>
            <w:r w:rsidR="00A42DF8">
              <w:rPr>
                <w:color w:val="FFFFFF"/>
                <w:sz w:val="24"/>
              </w:rPr>
              <w:t xml:space="preserve">User </w:t>
            </w:r>
            <w:ins w:id="737" w:author="Jon" w:date="2013-04-24T12:48:00Z">
              <w:r>
                <w:rPr>
                  <w:color w:val="FFFFFF"/>
                  <w:sz w:val="24"/>
                </w:rPr>
                <w:t xml:space="preserve">shall </w:t>
              </w:r>
            </w:ins>
            <w:r w:rsidR="00A42DF8">
              <w:rPr>
                <w:color w:val="FFFFFF"/>
                <w:sz w:val="24"/>
              </w:rPr>
              <w:t>select</w:t>
            </w:r>
            <w:del w:id="738" w:author="Jon" w:date="2013-04-24T12:48:00Z">
              <w:r w:rsidR="00A42DF8" w:rsidDel="00261E2D">
                <w:rPr>
                  <w:color w:val="FFFFFF"/>
                  <w:sz w:val="24"/>
                </w:rPr>
                <w:delText>s</w:delText>
              </w:r>
            </w:del>
            <w:r w:rsidR="00A42DF8">
              <w:rPr>
                <w:color w:val="FFFFFF"/>
                <w:sz w:val="24"/>
              </w:rPr>
              <w:t xml:space="preserve"> “delete”</w:t>
            </w:r>
          </w:p>
          <w:p w14:paraId="1D3978D8" w14:textId="77777777" w:rsidR="00A42DF8" w:rsidRDefault="00261E2D" w:rsidP="00A42DF8">
            <w:pPr>
              <w:pStyle w:val="ListParagraph"/>
              <w:numPr>
                <w:ilvl w:val="0"/>
                <w:numId w:val="17"/>
              </w:numPr>
              <w:spacing w:after="0" w:line="240" w:lineRule="auto"/>
            </w:pPr>
            <w:ins w:id="739" w:author="Jon" w:date="2013-04-24T12:48:00Z">
              <w:r>
                <w:rPr>
                  <w:color w:val="FFFFFF"/>
                  <w:sz w:val="24"/>
                </w:rPr>
                <w:t>The System shall</w:t>
              </w:r>
            </w:ins>
            <w:del w:id="740" w:author="Jon" w:date="2013-04-24T12:49:00Z">
              <w:r w:rsidR="00A42DF8" w:rsidDel="00261E2D">
                <w:rPr>
                  <w:color w:val="FFFFFF"/>
                  <w:sz w:val="24"/>
                </w:rPr>
                <w:delText>App</w:delText>
              </w:r>
            </w:del>
            <w:r w:rsidR="00A42DF8">
              <w:rPr>
                <w:color w:val="FFFFFF"/>
                <w:sz w:val="24"/>
              </w:rPr>
              <w:t xml:space="preserve"> prompt</w:t>
            </w:r>
            <w:del w:id="741" w:author="Jon" w:date="2013-04-24T12:49:00Z">
              <w:r w:rsidR="00A42DF8" w:rsidDel="00261E2D">
                <w:rPr>
                  <w:color w:val="FFFFFF"/>
                  <w:sz w:val="24"/>
                </w:rPr>
                <w:delText>s</w:delText>
              </w:r>
            </w:del>
            <w:r w:rsidR="00A42DF8">
              <w:rPr>
                <w:color w:val="FFFFFF"/>
                <w:sz w:val="24"/>
              </w:rPr>
              <w:t xml:space="preserve"> user </w:t>
            </w:r>
            <w:del w:id="742" w:author="Jon" w:date="2013-04-24T12:49:00Z">
              <w:r w:rsidR="00A42DF8" w:rsidDel="00261E2D">
                <w:rPr>
                  <w:color w:val="FFFFFF"/>
                  <w:sz w:val="24"/>
                </w:rPr>
                <w:delText>if they</w:delText>
              </w:r>
            </w:del>
            <w:ins w:id="743" w:author="Jon" w:date="2013-04-24T12:49:00Z">
              <w:r>
                <w:rPr>
                  <w:color w:val="FFFFFF"/>
                  <w:sz w:val="24"/>
                </w:rPr>
                <w:t>“Are You Sure You Want to Delete?”</w:t>
              </w:r>
            </w:ins>
            <w:del w:id="744" w:author="Jon" w:date="2013-04-24T12:49:00Z">
              <w:r w:rsidR="00A42DF8" w:rsidDel="00261E2D">
                <w:rPr>
                  <w:color w:val="FFFFFF"/>
                  <w:sz w:val="24"/>
                </w:rPr>
                <w:delText xml:space="preserve"> are sure they want this particular wine deleted</w:delText>
              </w:r>
            </w:del>
          </w:p>
          <w:p w14:paraId="40DDC25F" w14:textId="77777777" w:rsidR="00A42DF8" w:rsidRDefault="00261E2D" w:rsidP="00A42DF8">
            <w:pPr>
              <w:pStyle w:val="ListParagraph"/>
              <w:numPr>
                <w:ilvl w:val="0"/>
                <w:numId w:val="17"/>
              </w:numPr>
              <w:spacing w:after="0" w:line="240" w:lineRule="auto"/>
            </w:pPr>
            <w:ins w:id="745" w:author="Jon" w:date="2013-04-24T12:49:00Z">
              <w:r>
                <w:rPr>
                  <w:color w:val="FFFFFF"/>
                  <w:sz w:val="24"/>
                </w:rPr>
                <w:t>The User shall select Yes.</w:t>
              </w:r>
            </w:ins>
            <w:del w:id="746" w:author="Jon" w:date="2013-04-24T12:49:00Z">
              <w:r w:rsidR="00A42DF8" w:rsidDel="00261E2D">
                <w:rPr>
                  <w:color w:val="FFFFFF"/>
                  <w:sz w:val="24"/>
                </w:rPr>
                <w:delText>User hits confirm (or something similar).</w:delText>
              </w:r>
            </w:del>
          </w:p>
          <w:p w14:paraId="1676906E" w14:textId="77777777" w:rsidR="00A42DF8" w:rsidRDefault="00261E2D" w:rsidP="00A42DF8">
            <w:pPr>
              <w:pStyle w:val="ListParagraph"/>
              <w:numPr>
                <w:ilvl w:val="0"/>
                <w:numId w:val="17"/>
              </w:numPr>
              <w:spacing w:after="0" w:line="240" w:lineRule="auto"/>
            </w:pPr>
            <w:ins w:id="747" w:author="Jon" w:date="2013-04-24T12:50:00Z">
              <w:r>
                <w:rPr>
                  <w:color w:val="FFFFFF"/>
                  <w:sz w:val="24"/>
                </w:rPr>
                <w:t>The System shall</w:t>
              </w:r>
            </w:ins>
            <w:del w:id="748" w:author="Jon" w:date="2013-04-24T12:50:00Z">
              <w:r w:rsidR="00A42DF8" w:rsidDel="00261E2D">
                <w:rPr>
                  <w:color w:val="FFFFFF"/>
                  <w:sz w:val="24"/>
                </w:rPr>
                <w:delText>App</w:delText>
              </w:r>
            </w:del>
            <w:r w:rsidR="00A42DF8">
              <w:rPr>
                <w:color w:val="FFFFFF"/>
                <w:sz w:val="24"/>
              </w:rPr>
              <w:t xml:space="preserve"> delete</w:t>
            </w:r>
            <w:del w:id="749" w:author="Jon" w:date="2013-04-24T12:50:00Z">
              <w:r w:rsidR="00A42DF8" w:rsidDel="00261E2D">
                <w:rPr>
                  <w:color w:val="FFFFFF"/>
                  <w:sz w:val="24"/>
                </w:rPr>
                <w:delText>s</w:delText>
              </w:r>
            </w:del>
            <w:r w:rsidR="00A42DF8">
              <w:rPr>
                <w:color w:val="FFFFFF"/>
                <w:sz w:val="24"/>
              </w:rPr>
              <w:t xml:space="preserve"> the</w:t>
            </w:r>
            <w:ins w:id="750" w:author="Jon" w:date="2013-04-24T12:50:00Z">
              <w:r>
                <w:rPr>
                  <w:color w:val="FFFFFF"/>
                  <w:sz w:val="24"/>
                </w:rPr>
                <w:t xml:space="preserve"> </w:t>
              </w:r>
            </w:ins>
            <w:ins w:id="751" w:author="Jon" w:date="2013-04-24T12:51:00Z">
              <w:r>
                <w:rPr>
                  <w:color w:val="FFFFFF"/>
                  <w:sz w:val="24"/>
                </w:rPr>
                <w:t>wine that the user wishes to delete</w:t>
              </w:r>
            </w:ins>
            <w:del w:id="752" w:author="Jon" w:date="2013-04-24T12:51:00Z">
              <w:r w:rsidR="00A42DF8" w:rsidDel="00261E2D">
                <w:rPr>
                  <w:color w:val="FFFFFF"/>
                  <w:sz w:val="24"/>
                </w:rPr>
                <w:delText xml:space="preserve"> wine</w:delText>
              </w:r>
            </w:del>
            <w:ins w:id="753" w:author="Jon" w:date="2013-04-24T12:50:00Z">
              <w:r>
                <w:rPr>
                  <w:color w:val="FFFFFF"/>
                  <w:sz w:val="24"/>
                </w:rPr>
                <w:t>.</w:t>
              </w:r>
            </w:ins>
            <w:del w:id="754" w:author="Jon" w:date="2013-04-24T12:50:00Z">
              <w:r w:rsidR="00A42DF8" w:rsidDel="00261E2D">
                <w:rPr>
                  <w:color w:val="FFFFFF"/>
                  <w:sz w:val="24"/>
                </w:rPr>
                <w:delText xml:space="preserve"> data in question</w:delText>
              </w:r>
            </w:del>
          </w:p>
          <w:p w14:paraId="5D8F7E3D" w14:textId="77777777" w:rsidR="00A42DF8" w:rsidRDefault="00A42DF8" w:rsidP="00261E2D">
            <w:pPr>
              <w:pStyle w:val="ListParagraph"/>
              <w:numPr>
                <w:ilvl w:val="0"/>
                <w:numId w:val="17"/>
              </w:numPr>
              <w:spacing w:after="0" w:line="240" w:lineRule="auto"/>
            </w:pPr>
            <w:del w:id="755" w:author="Jon" w:date="2013-04-24T12:51:00Z">
              <w:r w:rsidDel="00261E2D">
                <w:rPr>
                  <w:color w:val="FFFFFF"/>
                  <w:sz w:val="24"/>
                </w:rPr>
                <w:delText xml:space="preserve">App </w:delText>
              </w:r>
            </w:del>
            <w:ins w:id="756" w:author="Jon" w:date="2013-04-24T12:51:00Z">
              <w:r w:rsidR="00261E2D">
                <w:rPr>
                  <w:color w:val="FFFFFF"/>
                  <w:sz w:val="24"/>
                </w:rPr>
                <w:t xml:space="preserve">The System shall </w:t>
              </w:r>
            </w:ins>
            <w:r>
              <w:rPr>
                <w:color w:val="FFFFFF"/>
                <w:sz w:val="24"/>
              </w:rPr>
              <w:t>return</w:t>
            </w:r>
            <w:ins w:id="757" w:author="Jon" w:date="2013-04-24T12:52:00Z">
              <w:r w:rsidR="00261E2D">
                <w:rPr>
                  <w:color w:val="FFFFFF"/>
                  <w:sz w:val="24"/>
                </w:rPr>
                <w:t xml:space="preserve"> the</w:t>
              </w:r>
            </w:ins>
            <w:del w:id="758" w:author="Jon" w:date="2013-04-24T12:52:00Z">
              <w:r w:rsidDel="00261E2D">
                <w:rPr>
                  <w:color w:val="FFFFFF"/>
                  <w:sz w:val="24"/>
                </w:rPr>
                <w:delText>s</w:delText>
              </w:r>
            </w:del>
            <w:r>
              <w:rPr>
                <w:color w:val="FFFFFF"/>
                <w:sz w:val="24"/>
              </w:rPr>
              <w:t xml:space="preserve"> user back to</w:t>
            </w:r>
            <w:ins w:id="759" w:author="Jon" w:date="2013-04-24T12:52:00Z">
              <w:r w:rsidR="00261E2D">
                <w:rPr>
                  <w:color w:val="FFFFFF"/>
                  <w:sz w:val="24"/>
                </w:rPr>
                <w:t xml:space="preserve"> an updated</w:t>
              </w:r>
            </w:ins>
            <w:del w:id="760" w:author="Jon" w:date="2013-04-24T12:52:00Z">
              <w:r w:rsidDel="00261E2D">
                <w:rPr>
                  <w:color w:val="FFFFFF"/>
                  <w:sz w:val="24"/>
                </w:rPr>
                <w:delText xml:space="preserve"> the</w:delText>
              </w:r>
            </w:del>
            <w:r>
              <w:rPr>
                <w:color w:val="FFFFFF"/>
                <w:sz w:val="24"/>
              </w:rPr>
              <w:t xml:space="preserve"> inventory screen </w:t>
            </w:r>
            <w:del w:id="761" w:author="Jon" w:date="2013-04-24T12:52:00Z">
              <w:r w:rsidDel="00261E2D">
                <w:rPr>
                  <w:color w:val="FFFFFF"/>
                  <w:sz w:val="24"/>
                </w:rPr>
                <w:delText xml:space="preserve">with </w:delText>
              </w:r>
            </w:del>
            <w:ins w:id="762" w:author="Jon" w:date="2013-04-24T12:53:00Z">
              <w:r w:rsidR="00261E2D">
                <w:rPr>
                  <w:color w:val="FFFFFF"/>
                  <w:sz w:val="24"/>
                </w:rPr>
                <w:t xml:space="preserve"> with the wine(s) removed.</w:t>
              </w:r>
            </w:ins>
            <w:del w:id="763" w:author="Jon" w:date="2013-04-24T12:52:00Z">
              <w:r w:rsidDel="00261E2D">
                <w:rPr>
                  <w:color w:val="FFFFFF"/>
                  <w:sz w:val="24"/>
                </w:rPr>
                <w:delText>the</w:delText>
              </w:r>
            </w:del>
            <w:r>
              <w:rPr>
                <w:color w:val="FFFFFF"/>
                <w:sz w:val="24"/>
              </w:rPr>
              <w:t xml:space="preserve"> </w:t>
            </w:r>
            <w:del w:id="764" w:author="Jon" w:date="2013-04-24T12:52:00Z">
              <w:r w:rsidDel="00261E2D">
                <w:rPr>
                  <w:color w:val="FFFFFF"/>
                  <w:sz w:val="24"/>
                </w:rPr>
                <w:delText>wine data in question deleted</w:delText>
              </w:r>
            </w:del>
          </w:p>
        </w:tc>
      </w:tr>
      <w:tr w:rsidR="00A42DF8" w14:paraId="7AB3F33A" w14:textId="77777777" w:rsidTr="00A42DF8">
        <w:tc>
          <w:tcPr>
            <w:tcW w:w="9576" w:type="dxa"/>
            <w:shd w:val="clear" w:color="auto" w:fill="595959"/>
            <w:hideMark/>
          </w:tcPr>
          <w:p w14:paraId="1CBEAD90" w14:textId="77777777" w:rsidR="00A42DF8" w:rsidRDefault="00A42DF8">
            <w:pPr>
              <w:spacing w:after="0" w:line="240" w:lineRule="auto"/>
              <w:rPr>
                <w:rStyle w:val="IntenseReference1"/>
                <w:color w:val="9BBB59"/>
                <w:sz w:val="28"/>
              </w:rPr>
            </w:pPr>
            <w:r>
              <w:rPr>
                <w:rStyle w:val="IntenseReference1"/>
                <w:color w:val="9BBB59"/>
                <w:sz w:val="28"/>
              </w:rPr>
              <w:t>Alternate Paths:</w:t>
            </w:r>
          </w:p>
          <w:p w14:paraId="5A15358B" w14:textId="77777777" w:rsidR="00A42DF8" w:rsidRDefault="00261E2D" w:rsidP="00261E2D">
            <w:pPr>
              <w:pStyle w:val="ListParagraph"/>
              <w:numPr>
                <w:ilvl w:val="0"/>
                <w:numId w:val="18"/>
              </w:numPr>
              <w:spacing w:after="0" w:line="240" w:lineRule="auto"/>
            </w:pPr>
            <w:ins w:id="765" w:author="Jon" w:date="2013-04-24T12:54:00Z">
              <w:r>
                <w:rPr>
                  <w:color w:val="FFFFFF"/>
                  <w:sz w:val="24"/>
                </w:rPr>
                <w:t>The User shall, a</w:t>
              </w:r>
            </w:ins>
            <w:del w:id="766" w:author="Jon" w:date="2013-04-24T12:54:00Z">
              <w:r w:rsidR="00A42DF8" w:rsidDel="00261E2D">
                <w:rPr>
                  <w:color w:val="FFFFFF"/>
                  <w:sz w:val="24"/>
                </w:rPr>
                <w:delText>A</w:delText>
              </w:r>
            </w:del>
            <w:r w:rsidR="00A42DF8">
              <w:rPr>
                <w:color w:val="FFFFFF"/>
                <w:sz w:val="24"/>
              </w:rPr>
              <w:t xml:space="preserve">t any time during step 6, </w:t>
            </w:r>
            <w:del w:id="767" w:author="Jon" w:date="2013-04-24T12:54:00Z">
              <w:r w:rsidR="00A42DF8" w:rsidDel="00261E2D">
                <w:rPr>
                  <w:color w:val="FFFFFF"/>
                  <w:sz w:val="24"/>
                </w:rPr>
                <w:delText>the user can</w:delText>
              </w:r>
            </w:del>
            <w:ins w:id="768" w:author="Jon" w:date="2013-04-24T12:54:00Z">
              <w:r>
                <w:rPr>
                  <w:color w:val="FFFFFF"/>
                  <w:sz w:val="24"/>
                </w:rPr>
                <w:t>be able to</w:t>
              </w:r>
            </w:ins>
            <w:r w:rsidR="00A42DF8">
              <w:rPr>
                <w:color w:val="FFFFFF"/>
                <w:sz w:val="24"/>
              </w:rPr>
              <w:t xml:space="preserve"> cancel the deletion process by hitting “</w:t>
            </w:r>
            <w:ins w:id="769" w:author="Jon" w:date="2013-04-24T12:54:00Z">
              <w:r>
                <w:rPr>
                  <w:color w:val="FFFFFF"/>
                  <w:sz w:val="24"/>
                </w:rPr>
                <w:t>C</w:t>
              </w:r>
            </w:ins>
            <w:del w:id="770" w:author="Jon" w:date="2013-04-24T12:54:00Z">
              <w:r w:rsidR="00A42DF8" w:rsidDel="00261E2D">
                <w:rPr>
                  <w:color w:val="FFFFFF"/>
                  <w:sz w:val="24"/>
                </w:rPr>
                <w:delText>c</w:delText>
              </w:r>
            </w:del>
            <w:r w:rsidR="00A42DF8">
              <w:rPr>
                <w:color w:val="FFFFFF"/>
                <w:sz w:val="24"/>
              </w:rPr>
              <w:t>ancel”</w:t>
            </w:r>
            <w:ins w:id="771" w:author="Jon" w:date="2013-04-24T12:54:00Z">
              <w:r>
                <w:rPr>
                  <w:color w:val="FFFFFF"/>
                  <w:sz w:val="24"/>
                </w:rPr>
                <w:t>.</w:t>
              </w:r>
            </w:ins>
          </w:p>
        </w:tc>
      </w:tr>
      <w:tr w:rsidR="00A42DF8" w14:paraId="46142291" w14:textId="77777777" w:rsidTr="00A42DF8">
        <w:tc>
          <w:tcPr>
            <w:tcW w:w="9576" w:type="dxa"/>
            <w:shd w:val="clear" w:color="auto" w:fill="6D6D6D"/>
            <w:hideMark/>
          </w:tcPr>
          <w:p w14:paraId="64870130" w14:textId="77777777" w:rsidR="00A42DF8" w:rsidRDefault="00A42DF8">
            <w:pPr>
              <w:spacing w:after="0" w:line="240" w:lineRule="auto"/>
              <w:rPr>
                <w:rStyle w:val="IntenseReference1"/>
                <w:color w:val="9BBB59"/>
                <w:sz w:val="28"/>
              </w:rPr>
            </w:pPr>
            <w:r>
              <w:rPr>
                <w:rStyle w:val="IntenseReference1"/>
                <w:color w:val="9BBB59"/>
                <w:sz w:val="28"/>
              </w:rPr>
              <w:t>Options:</w:t>
            </w:r>
          </w:p>
          <w:p w14:paraId="2A4577DD" w14:textId="77777777" w:rsidR="00A42DF8" w:rsidRDefault="00261E2D" w:rsidP="00F61F2F">
            <w:pPr>
              <w:spacing w:after="0" w:line="240" w:lineRule="auto"/>
            </w:pPr>
            <w:ins w:id="772" w:author="Jon" w:date="2013-04-24T12:55:00Z">
              <w:r>
                <w:rPr>
                  <w:color w:val="FFFFFF"/>
                  <w:sz w:val="24"/>
                </w:rPr>
                <w:t xml:space="preserve">The </w:t>
              </w:r>
            </w:ins>
            <w:r w:rsidR="00A42DF8">
              <w:rPr>
                <w:color w:val="FFFFFF"/>
                <w:sz w:val="24"/>
              </w:rPr>
              <w:t xml:space="preserve">User </w:t>
            </w:r>
            <w:ins w:id="773" w:author="Jon" w:date="2013-04-24T12:55:00Z">
              <w:r>
                <w:rPr>
                  <w:color w:val="FFFFFF"/>
                  <w:sz w:val="24"/>
                </w:rPr>
                <w:t>shall be able to</w:t>
              </w:r>
            </w:ins>
            <w:del w:id="774" w:author="Jon" w:date="2013-04-24T12:55:00Z">
              <w:r w:rsidR="00A42DF8" w:rsidDel="00261E2D">
                <w:rPr>
                  <w:color w:val="FFFFFF"/>
                  <w:sz w:val="24"/>
                </w:rPr>
                <w:delText>may</w:delText>
              </w:r>
            </w:del>
            <w:r w:rsidR="00A42DF8">
              <w:rPr>
                <w:color w:val="FFFFFF"/>
                <w:sz w:val="24"/>
              </w:rPr>
              <w:t xml:space="preserve"> delete more than one wine </w:t>
            </w:r>
            <w:del w:id="775" w:author="Jon" w:date="2013-04-24T13:01:00Z">
              <w:r w:rsidR="00A42DF8" w:rsidDel="00F61F2F">
                <w:rPr>
                  <w:color w:val="FFFFFF"/>
                  <w:sz w:val="24"/>
                </w:rPr>
                <w:delText xml:space="preserve">at a time </w:delText>
              </w:r>
            </w:del>
            <w:r w:rsidR="00A42DF8">
              <w:rPr>
                <w:color w:val="FFFFFF"/>
                <w:sz w:val="24"/>
              </w:rPr>
              <w:t xml:space="preserve">by </w:t>
            </w:r>
            <w:del w:id="776" w:author="Jon" w:date="2013-04-24T13:01:00Z">
              <w:r w:rsidR="00A42DF8" w:rsidDel="00F61F2F">
                <w:rPr>
                  <w:color w:val="FFFFFF"/>
                  <w:sz w:val="24"/>
                </w:rPr>
                <w:delText xml:space="preserve">tapping </w:delText>
              </w:r>
            </w:del>
            <w:ins w:id="777" w:author="Jon" w:date="2013-04-24T13:01:00Z">
              <w:r w:rsidR="00F61F2F">
                <w:rPr>
                  <w:color w:val="FFFFFF"/>
                  <w:sz w:val="24"/>
                </w:rPr>
                <w:t xml:space="preserve">selecting </w:t>
              </w:r>
            </w:ins>
            <w:r w:rsidR="00A42DF8">
              <w:rPr>
                <w:color w:val="FFFFFF"/>
                <w:sz w:val="24"/>
              </w:rPr>
              <w:t xml:space="preserve">more than one check box </w:t>
            </w:r>
            <w:del w:id="778" w:author="Jon" w:date="2013-04-24T13:01:00Z">
              <w:r w:rsidR="00A42DF8" w:rsidDel="00F61F2F">
                <w:rPr>
                  <w:color w:val="FFFFFF"/>
                  <w:sz w:val="24"/>
                </w:rPr>
                <w:delText>prior to</w:delText>
              </w:r>
            </w:del>
            <w:ins w:id="779" w:author="Jon" w:date="2013-04-24T13:01:00Z">
              <w:r w:rsidR="00F61F2F">
                <w:rPr>
                  <w:color w:val="FFFFFF"/>
                  <w:sz w:val="24"/>
                </w:rPr>
                <w:t>before</w:t>
              </w:r>
            </w:ins>
            <w:r w:rsidR="00A42DF8">
              <w:rPr>
                <w:color w:val="FFFFFF"/>
                <w:sz w:val="24"/>
              </w:rPr>
              <w:t xml:space="preserve"> hitting “</w:t>
            </w:r>
            <w:ins w:id="780" w:author="Jon" w:date="2013-04-24T12:55:00Z">
              <w:r>
                <w:rPr>
                  <w:color w:val="FFFFFF"/>
                  <w:sz w:val="24"/>
                </w:rPr>
                <w:t>D</w:t>
              </w:r>
            </w:ins>
            <w:del w:id="781" w:author="Jon" w:date="2013-04-24T12:55:00Z">
              <w:r w:rsidR="00A42DF8" w:rsidDel="00261E2D">
                <w:rPr>
                  <w:color w:val="FFFFFF"/>
                  <w:sz w:val="24"/>
                </w:rPr>
                <w:delText>d</w:delText>
              </w:r>
            </w:del>
            <w:r w:rsidR="00A42DF8">
              <w:rPr>
                <w:color w:val="FFFFFF"/>
                <w:sz w:val="24"/>
              </w:rPr>
              <w:t>elete.”</w:t>
            </w:r>
          </w:p>
        </w:tc>
      </w:tr>
    </w:tbl>
    <w:p w14:paraId="0D7EE0E2" w14:textId="77777777" w:rsidR="00A42DF8" w:rsidRDefault="00A42DF8" w:rsidP="00A42DF8">
      <w:pPr>
        <w:rPr>
          <w:rStyle w:val="Emphasis"/>
          <w:b/>
          <w:i w:val="0"/>
        </w:rPr>
      </w:pPr>
    </w:p>
    <w:p w14:paraId="5785E729" w14:textId="77777777" w:rsidR="00A42DF8" w:rsidRDefault="00A42DF8" w:rsidP="00573080">
      <w:pPr>
        <w:rPr>
          <w:rStyle w:val="Emphasis"/>
          <w:b/>
          <w:i w:val="0"/>
        </w:rPr>
      </w:pPr>
    </w:p>
    <w:p w14:paraId="4701FE6A" w14:textId="77777777" w:rsidR="00A42DF8" w:rsidRDefault="00A42DF8" w:rsidP="00573080">
      <w:pPr>
        <w:rPr>
          <w:rStyle w:val="Emphasis"/>
          <w:b/>
          <w:i w:val="0"/>
        </w:rPr>
      </w:pPr>
    </w:p>
    <w:p w14:paraId="3289FF47" w14:textId="77777777" w:rsidR="00A42DF8" w:rsidRDefault="00A42DF8" w:rsidP="00573080">
      <w:pPr>
        <w:rPr>
          <w:rStyle w:val="Emphasis"/>
          <w:b/>
          <w:i w:val="0"/>
        </w:rPr>
      </w:pPr>
    </w:p>
    <w:p w14:paraId="7313074E" w14:textId="77777777" w:rsidR="00A42DF8" w:rsidRDefault="00A42DF8" w:rsidP="00573080">
      <w:pPr>
        <w:rPr>
          <w:rStyle w:val="Emphasis"/>
          <w:b/>
          <w:i w:val="0"/>
        </w:rPr>
      </w:pPr>
    </w:p>
    <w:p w14:paraId="3C0C243C" w14:textId="77777777" w:rsidR="00A42DF8" w:rsidRDefault="00A42DF8" w:rsidP="00573080">
      <w:pPr>
        <w:rPr>
          <w:rStyle w:val="Emphasis"/>
          <w:b/>
          <w:i w:val="0"/>
        </w:rPr>
      </w:pPr>
    </w:p>
    <w:p w14:paraId="38D6F707" w14:textId="77777777" w:rsidR="00A42DF8" w:rsidRDefault="00A42DF8" w:rsidP="00573080">
      <w:pPr>
        <w:rPr>
          <w:rStyle w:val="Emphasis"/>
          <w:b/>
          <w:i w:val="0"/>
        </w:rPr>
      </w:pPr>
    </w:p>
    <w:p w14:paraId="29CF8A3B" w14:textId="77777777" w:rsidR="00A42DF8" w:rsidRDefault="00A42DF8" w:rsidP="00573080">
      <w:pPr>
        <w:rPr>
          <w:rStyle w:val="Emphasis"/>
          <w:b/>
          <w:i w:val="0"/>
        </w:rPr>
      </w:pPr>
    </w:p>
    <w:p w14:paraId="19F6C63D" w14:textId="77777777" w:rsidR="00A42DF8" w:rsidRDefault="00A42DF8" w:rsidP="00573080">
      <w:pPr>
        <w:rPr>
          <w:rStyle w:val="Emphasis"/>
          <w:b/>
          <w:i w:val="0"/>
        </w:rPr>
      </w:pPr>
    </w:p>
    <w:p w14:paraId="2B1FCC9B" w14:textId="77777777" w:rsidR="00A42DF8" w:rsidRDefault="00A42DF8" w:rsidP="00573080">
      <w:pPr>
        <w:rPr>
          <w:rStyle w:val="Emphasis"/>
          <w:b/>
          <w:i w:val="0"/>
        </w:rPr>
      </w:pPr>
    </w:p>
    <w:p w14:paraId="7DF923DB" w14:textId="77777777" w:rsidR="00A42DF8" w:rsidRDefault="00A42DF8" w:rsidP="00573080">
      <w:pPr>
        <w:rPr>
          <w:rStyle w:val="Emphasis"/>
          <w:b/>
          <w:i w:val="0"/>
        </w:rPr>
      </w:pPr>
    </w:p>
    <w:p w14:paraId="59E188AF" w14:textId="77777777" w:rsidR="00A42DF8" w:rsidRDefault="00A42DF8" w:rsidP="00573080">
      <w:pPr>
        <w:rPr>
          <w:rStyle w:val="Emphasis"/>
          <w:b/>
          <w:i w:val="0"/>
        </w:rPr>
      </w:pPr>
    </w:p>
    <w:p w14:paraId="3C4592CB" w14:textId="77777777" w:rsidR="00A42DF8" w:rsidRDefault="00A42DF8" w:rsidP="00573080">
      <w:pPr>
        <w:rPr>
          <w:rStyle w:val="Emphasis"/>
          <w:b/>
          <w:i w:val="0"/>
        </w:rPr>
      </w:pPr>
    </w:p>
    <w:p w14:paraId="541D3AD4" w14:textId="77777777" w:rsidR="00A42DF8" w:rsidRDefault="00A42DF8" w:rsidP="00573080">
      <w:pPr>
        <w:rPr>
          <w:rStyle w:val="Emphasis"/>
          <w:b/>
          <w:i w:val="0"/>
        </w:rPr>
      </w:pPr>
    </w:p>
    <w:p w14:paraId="0066C2FE" w14:textId="77777777" w:rsidR="00A42DF8" w:rsidRDefault="00A42DF8" w:rsidP="00573080">
      <w:pPr>
        <w:rPr>
          <w:rStyle w:val="Emphasis"/>
          <w:b/>
          <w:i w:val="0"/>
        </w:rPr>
      </w:pPr>
    </w:p>
    <w:p w14:paraId="015333F0" w14:textId="77777777" w:rsidR="00A42DF8" w:rsidRDefault="00A42DF8" w:rsidP="00573080">
      <w:pPr>
        <w:rPr>
          <w:rStyle w:val="Emphasis"/>
          <w:b/>
          <w:i w:val="0"/>
        </w:rPr>
      </w:pPr>
    </w:p>
    <w:p w14:paraId="6FFC315D" w14:textId="77777777" w:rsidR="00A42DF8" w:rsidRDefault="00A42DF8" w:rsidP="00573080">
      <w:pPr>
        <w:rPr>
          <w:rStyle w:val="Emphasis"/>
          <w:b/>
          <w:i w:val="0"/>
        </w:rPr>
      </w:pPr>
    </w:p>
    <w:p w14:paraId="38FEA752" w14:textId="77777777" w:rsidR="00A42DF8" w:rsidRDefault="00A42DF8" w:rsidP="00573080">
      <w:pPr>
        <w:rPr>
          <w:rStyle w:val="Emphasis"/>
          <w:b/>
          <w:i w:val="0"/>
        </w:rPr>
      </w:pPr>
    </w:p>
    <w:p w14:paraId="1C65CEA1" w14:textId="77777777" w:rsidR="00A42DF8" w:rsidDel="00CA2AE4" w:rsidRDefault="000A6C14" w:rsidP="00CA2AE4">
      <w:pPr>
        <w:rPr>
          <w:del w:id="782" w:author="Asad Rana" w:date="2013-05-04T15:27:00Z"/>
          <w:rStyle w:val="Emphasis"/>
          <w:b/>
          <w:i w:val="0"/>
        </w:rPr>
        <w:pPrChange w:id="783" w:author="Asad Rana" w:date="2013-05-04T15:27:00Z">
          <w:pPr/>
        </w:pPrChange>
      </w:pPr>
      <w:del w:id="784" w:author="Asad Rana" w:date="2013-05-04T15:28:00Z">
        <w:r w:rsidDel="00CA2AE4">
          <w:rPr>
            <w:noProof/>
          </w:rPr>
          <mc:AlternateContent>
            <mc:Choice Requires="wps">
              <w:drawing>
                <wp:anchor distT="0" distB="0" distL="114300" distR="114300" simplePos="0" relativeHeight="251659264" behindDoc="0" locked="0" layoutInCell="1" allowOverlap="1" wp14:anchorId="6BFF96B2" wp14:editId="474520C0">
                  <wp:simplePos x="0" y="0"/>
                  <wp:positionH relativeFrom="column">
                    <wp:posOffset>4457700</wp:posOffset>
                  </wp:positionH>
                  <wp:positionV relativeFrom="paragraph">
                    <wp:posOffset>571500</wp:posOffset>
                  </wp:positionV>
                  <wp:extent cx="2372360" cy="273050"/>
                  <wp:effectExtent l="0" t="0" r="15240" b="3175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777777"/>
                          </a:solidFill>
                          <a:ln w="28575">
                            <a:solidFill>
                              <a:srgbClr val="943634"/>
                            </a:solidFill>
                            <a:miter lim="800000"/>
                            <a:headEnd/>
                            <a:tailEnd/>
                          </a:ln>
                        </wps:spPr>
                        <wps:txbx>
                          <w:txbxContent>
                            <w:p w14:paraId="4095E164" w14:textId="77777777" w:rsidR="003A2053" w:rsidRDefault="003A2053" w:rsidP="00A42DF8">
                              <w:pPr>
                                <w:rPr>
                                  <w:i/>
                                  <w:color w:val="FFFFFF"/>
                                </w:rPr>
                              </w:pPr>
                              <w:r>
                                <w:rPr>
                                  <w:i/>
                                  <w:color w:val="FFFFFF"/>
                                </w:rPr>
                                <w:t xml:space="preserve">Last Updated: </w:t>
                              </w:r>
                              <w:r w:rsidRPr="009737E2">
                                <w:rPr>
                                  <w:i/>
                                  <w:color w:val="FFFFFF"/>
                                </w:rPr>
                                <w:t>April 19,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34" type="#_x0000_t202" style="position:absolute;margin-left:351pt;margin-top:45pt;width:186.8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" fillcolor="#777" strokecolor="#943634" strokeweight="2.25pt">
                  <v:textbox>
                    <w:txbxContent>
                      <w:p w14:paraId="4095E164" w14:textId="77777777" w:rsidR="003A2053" w:rsidRDefault="003A2053" w:rsidP="00A42DF8">
                        <w:pPr>
                          <w:rPr>
                            <w:i/>
                            <w:color w:val="FFFFFF"/>
                          </w:rPr>
                        </w:pPr>
                        <w:r>
                          <w:rPr>
                            <w:i/>
                            <w:color w:val="FFFFFF"/>
                          </w:rPr>
                          <w:t xml:space="preserve">Last Updated: </w:t>
                        </w:r>
                        <w:r w:rsidRPr="009737E2">
                          <w:rPr>
                            <w:i/>
                            <w:color w:val="FFFFFF"/>
                          </w:rPr>
                          <w:t>April 19, 2013</w:t>
                        </w:r>
                      </w:p>
                    </w:txbxContent>
                  </v:textbox>
                </v:shape>
              </w:pict>
            </mc:Fallback>
          </mc:AlternateContent>
        </w:r>
      </w:del>
    </w:p>
    <w:p w14:paraId="08B4C82A" w14:textId="77777777" w:rsidR="00A42DF8" w:rsidDel="00CA2AE4" w:rsidRDefault="00224EFD" w:rsidP="00CA2AE4">
      <w:pPr>
        <w:rPr>
          <w:del w:id="785" w:author="Asad Rana" w:date="2013-05-04T15:27:00Z"/>
          <w:rStyle w:val="BookTitle1"/>
          <w:color w:val="FFFFFF"/>
        </w:rPr>
        <w:pPrChange w:id="786" w:author="Asad Rana" w:date="2013-05-04T15:27:00Z">
          <w:pPr>
            <w:jc w:val="right"/>
          </w:pPr>
        </w:pPrChange>
      </w:pPr>
      <w:del w:id="787" w:author="Asad Rana" w:date="2013-05-04T15:27:00Z">
        <w:r w:rsidDel="00CA2AE4">
          <w:rPr>
            <w:noProof/>
          </w:rPr>
          <mc:AlternateContent>
            <mc:Choice Requires="wps">
              <w:drawing>
                <wp:anchor distT="0" distB="0" distL="114300" distR="114300" simplePos="0" relativeHeight="251658240" behindDoc="0" locked="0" layoutInCell="0" allowOverlap="1" wp14:anchorId="420649C8" wp14:editId="064943F1">
                  <wp:simplePos x="0" y="0"/>
                  <wp:positionH relativeFrom="page">
                    <wp:posOffset>-13970</wp:posOffset>
                  </wp:positionH>
                  <wp:positionV relativeFrom="page">
                    <wp:align>top</wp:align>
                  </wp:positionV>
                  <wp:extent cx="7786370" cy="1469390"/>
                  <wp:effectExtent l="0" t="0" r="11430" b="3810"/>
                  <wp:wrapSquare wrapText="bothSides"/>
                  <wp:docPr id="4"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534598B4" w14:textId="77777777" w:rsidR="003A2053" w:rsidRDefault="003A2053" w:rsidP="00A42DF8">
                              <w:pPr>
                                <w:spacing w:after="0"/>
                                <w:rPr>
                                  <w:caps/>
                                  <w:color w:val="9BBB59"/>
                                  <w:sz w:val="52"/>
                                  <w:szCs w:val="40"/>
                                </w:rPr>
                              </w:pPr>
                              <w:r>
                                <w:rPr>
                                  <w:caps/>
                                  <w:color w:val="9BBB59"/>
                                  <w:sz w:val="52"/>
                                  <w:szCs w:val="40"/>
                                </w:rPr>
                                <w:t>[</w:t>
                              </w:r>
                              <w:r>
                                <w:rPr>
                                  <w:b/>
                                  <w:caps/>
                                  <w:color w:val="FFFFFF"/>
                                  <w:sz w:val="32"/>
                                </w:rPr>
                                <w:t>USe CASE # INV-</w:t>
                              </w:r>
                              <w:ins w:id="788" w:author="Asad Rana" w:date="2013-05-04T15:24:00Z">
                                <w:r>
                                  <w:rPr>
                                    <w:b/>
                                    <w:caps/>
                                    <w:color w:val="FFFFFF"/>
                                    <w:sz w:val="32"/>
                                  </w:rPr>
                                  <w:t>06</w:t>
                                </w:r>
                              </w:ins>
                              <w:del w:id="789" w:author="Asad Rana" w:date="2013-05-04T15:24:00Z">
                                <w:r w:rsidDel="00CA2AE4">
                                  <w:rPr>
                                    <w:b/>
                                    <w:caps/>
                                    <w:color w:val="FFFFFF"/>
                                    <w:sz w:val="32"/>
                                  </w:rPr>
                                  <w:delText>3</w:delText>
                                </w:r>
                              </w:del>
                              <w:r>
                                <w:rPr>
                                  <w:b/>
                                  <w:caps/>
                                  <w:color w:val="FFFFFF"/>
                                  <w:sz w:val="32"/>
                                </w:rPr>
                                <w:t>: “editing wine data”</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_x0000_s1035" style="position:absolute;margin-left:-1.05pt;margin-top:0;width:613.1pt;height:115.7pt;z-index:251658240;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" o:allowincell="f" fillcolor="#943634" stroked="f">
                  <v:shadow type="perspective" color="gray" opacity=".5" mv:blur="0" origin=",.5" offset="17pt,-52pt" matrix=",,,-1"/>
                  <v:textbox style="mso-fit-shape-to-text:t" inset=",1in,1in,7.2pt">
                    <w:txbxContent>
                      <w:p w14:paraId="534598B4" w14:textId="77777777" w:rsidR="003A2053" w:rsidRDefault="003A2053" w:rsidP="00A42DF8">
                        <w:pPr>
                          <w:spacing w:after="0"/>
                          <w:rPr>
                            <w:caps/>
                            <w:color w:val="9BBB59"/>
                            <w:sz w:val="52"/>
                            <w:szCs w:val="40"/>
                          </w:rPr>
                        </w:pPr>
                        <w:r>
                          <w:rPr>
                            <w:caps/>
                            <w:color w:val="9BBB59"/>
                            <w:sz w:val="52"/>
                            <w:szCs w:val="40"/>
                          </w:rPr>
                          <w:t>[</w:t>
                        </w:r>
                        <w:r>
                          <w:rPr>
                            <w:b/>
                            <w:caps/>
                            <w:color w:val="FFFFFF"/>
                            <w:sz w:val="32"/>
                          </w:rPr>
                          <w:t>USe CASE # INV-</w:t>
                        </w:r>
                        <w:ins w:id="790" w:author="Asad Rana" w:date="2013-05-04T15:24:00Z">
                          <w:r>
                            <w:rPr>
                              <w:b/>
                              <w:caps/>
                              <w:color w:val="FFFFFF"/>
                              <w:sz w:val="32"/>
                            </w:rPr>
                            <w:t>06</w:t>
                          </w:r>
                        </w:ins>
                        <w:del w:id="791" w:author="Asad Rana" w:date="2013-05-04T15:24:00Z">
                          <w:r w:rsidDel="00CA2AE4">
                            <w:rPr>
                              <w:b/>
                              <w:caps/>
                              <w:color w:val="FFFFFF"/>
                              <w:sz w:val="32"/>
                            </w:rPr>
                            <w:delText>3</w:delText>
                          </w:r>
                        </w:del>
                        <w:r>
                          <w:rPr>
                            <w:b/>
                            <w:caps/>
                            <w:color w:val="FFFFFF"/>
                            <w:sz w:val="32"/>
                          </w:rPr>
                          <w:t>: “editing wine data”</w:t>
                        </w:r>
                        <w:r>
                          <w:rPr>
                            <w:b/>
                            <w:caps/>
                            <w:color w:val="9BBB59"/>
                            <w:sz w:val="52"/>
                            <w:szCs w:val="40"/>
                          </w:rPr>
                          <w:t>]</w:t>
                        </w:r>
                      </w:p>
                    </w:txbxContent>
                  </v:textbox>
                  <w10:wrap type="square" anchorx="page" anchory="page"/>
                </v:rect>
              </w:pict>
            </mc:Fallback>
          </mc:AlternateContent>
        </w:r>
      </w:del>
    </w:p>
    <w:p w14:paraId="1A6FA649" w14:textId="77777777" w:rsidR="00A42DF8" w:rsidDel="00CA2AE4" w:rsidRDefault="00A42DF8" w:rsidP="00CA2AE4">
      <w:pPr>
        <w:rPr>
          <w:del w:id="792" w:author="Asad Rana" w:date="2013-05-04T15:27:00Z"/>
          <w:rStyle w:val="Emphasis"/>
          <w:i w:val="0"/>
          <w:iCs w:val="0"/>
          <w:sz w:val="10"/>
        </w:rPr>
        <w:pPrChange w:id="793" w:author="Asad Rana" w:date="2013-05-04T15:27:00Z">
          <w:pPr/>
        </w:pPrChange>
      </w:pPr>
    </w:p>
    <w:tbl>
      <w:tblPr>
        <w:tblW w:w="0" w:type="auto"/>
        <w:tblLook w:val="04A0" w:firstRow="1" w:lastRow="0" w:firstColumn="1" w:lastColumn="0" w:noHBand="0" w:noVBand="1"/>
      </w:tblPr>
      <w:tblGrid>
        <w:gridCol w:w="9576"/>
      </w:tblGrid>
      <w:tr w:rsidR="00A42DF8" w:rsidDel="00CA2AE4" w14:paraId="3DC87C0E" w14:textId="77777777" w:rsidTr="00A42DF8">
        <w:trPr>
          <w:del w:id="794" w:author="Asad Rana" w:date="2013-05-04T15:27:00Z"/>
        </w:trPr>
        <w:tc>
          <w:tcPr>
            <w:tcW w:w="9576" w:type="dxa"/>
            <w:shd w:val="clear" w:color="auto" w:fill="6D6D6D"/>
            <w:hideMark/>
          </w:tcPr>
          <w:p w14:paraId="484B0CBF" w14:textId="77777777" w:rsidR="00A42DF8" w:rsidDel="00CA2AE4" w:rsidRDefault="00A42DF8" w:rsidP="00CA2AE4">
            <w:pPr>
              <w:rPr>
                <w:del w:id="795" w:author="Asad Rana" w:date="2013-05-04T15:27:00Z"/>
                <w:rStyle w:val="IntenseReference1"/>
                <w:color w:val="9BBB59"/>
                <w:sz w:val="28"/>
              </w:rPr>
              <w:pPrChange w:id="796" w:author="Asad Rana" w:date="2013-05-04T15:27:00Z">
                <w:pPr>
                  <w:spacing w:after="0" w:line="240" w:lineRule="auto"/>
                </w:pPr>
              </w:pPrChange>
            </w:pPr>
            <w:del w:id="797" w:author="Asad Rana" w:date="2013-05-04T15:27:00Z">
              <w:r w:rsidDel="00CA2AE4">
                <w:rPr>
                  <w:rStyle w:val="IntenseReference1"/>
                  <w:color w:val="9BBB59"/>
                  <w:sz w:val="28"/>
                </w:rPr>
                <w:delText>Description:</w:delText>
              </w:r>
            </w:del>
          </w:p>
          <w:p w14:paraId="0234C725" w14:textId="77777777" w:rsidR="00A42DF8" w:rsidDel="00CA2AE4" w:rsidRDefault="00A42DF8" w:rsidP="00CA2AE4">
            <w:pPr>
              <w:rPr>
                <w:del w:id="798" w:author="Asad Rana" w:date="2013-05-04T15:27:00Z"/>
                <w:color w:val="FFFFFF"/>
              </w:rPr>
              <w:pPrChange w:id="799" w:author="Asad Rana" w:date="2013-05-04T15:27:00Z">
                <w:pPr>
                  <w:spacing w:after="0" w:line="240" w:lineRule="auto"/>
                </w:pPr>
              </w:pPrChange>
            </w:pPr>
            <w:del w:id="800" w:author="Asad Rana" w:date="2013-05-04T15:27:00Z">
              <w:r w:rsidDel="00CA2AE4">
                <w:rPr>
                  <w:color w:val="FFFFFF"/>
                  <w:sz w:val="24"/>
                </w:rPr>
                <w:delText xml:space="preserve">This </w:delText>
              </w:r>
            </w:del>
            <w:ins w:id="801" w:author="Jon" w:date="2013-04-24T13:01:00Z">
              <w:del w:id="802" w:author="Asad Rana" w:date="2013-05-04T15:27:00Z">
                <w:r w:rsidR="00F61F2F" w:rsidDel="00CA2AE4">
                  <w:rPr>
                    <w:color w:val="FFFFFF"/>
                    <w:sz w:val="24"/>
                  </w:rPr>
                  <w:delText>U</w:delText>
                </w:r>
              </w:del>
            </w:ins>
            <w:del w:id="803" w:author="Asad Rana" w:date="2013-05-04T15:27:00Z">
              <w:r w:rsidDel="00CA2AE4">
                <w:rPr>
                  <w:color w:val="FFFFFF"/>
                  <w:sz w:val="24"/>
                </w:rPr>
                <w:delText xml:space="preserve">use case covers </w:delText>
              </w:r>
            </w:del>
            <w:ins w:id="804" w:author="Jon" w:date="2013-04-24T12:55:00Z">
              <w:del w:id="805" w:author="Asad Rana" w:date="2013-05-04T15:27:00Z">
                <w:r w:rsidR="00261E2D" w:rsidDel="00CA2AE4">
                  <w:rPr>
                    <w:color w:val="FFFFFF"/>
                    <w:sz w:val="24"/>
                  </w:rPr>
                  <w:delText xml:space="preserve">outlines </w:delText>
                </w:r>
              </w:del>
            </w:ins>
            <w:del w:id="806" w:author="Asad Rana" w:date="2013-05-04T15:27:00Z">
              <w:r w:rsidDel="00CA2AE4">
                <w:rPr>
                  <w:color w:val="FFFFFF"/>
                  <w:sz w:val="24"/>
                </w:rPr>
                <w:delText xml:space="preserve">the user’s ability to edit </w:delText>
              </w:r>
            </w:del>
            <w:ins w:id="807" w:author="Jon" w:date="2013-04-24T12:55:00Z">
              <w:del w:id="808" w:author="Asad Rana" w:date="2013-05-04T15:27:00Z">
                <w:r w:rsidR="00261E2D" w:rsidDel="00CA2AE4">
                  <w:rPr>
                    <w:color w:val="FFFFFF"/>
                    <w:sz w:val="24"/>
                  </w:rPr>
                  <w:delText xml:space="preserve">their personal </w:delText>
                </w:r>
              </w:del>
            </w:ins>
            <w:del w:id="809" w:author="Asad Rana" w:date="2013-05-04T15:27:00Z">
              <w:r w:rsidDel="00CA2AE4">
                <w:rPr>
                  <w:color w:val="FFFFFF"/>
                  <w:sz w:val="24"/>
                </w:rPr>
                <w:delText>wine data within their inventory.</w:delText>
              </w:r>
            </w:del>
          </w:p>
        </w:tc>
      </w:tr>
      <w:tr w:rsidR="00A42DF8" w:rsidDel="00CA2AE4" w14:paraId="08D507FB" w14:textId="77777777" w:rsidTr="00A42DF8">
        <w:trPr>
          <w:del w:id="810" w:author="Asad Rana" w:date="2013-05-04T15:27:00Z"/>
        </w:trPr>
        <w:tc>
          <w:tcPr>
            <w:tcW w:w="9576" w:type="dxa"/>
            <w:shd w:val="clear" w:color="auto" w:fill="595959"/>
            <w:hideMark/>
          </w:tcPr>
          <w:p w14:paraId="4F4C05F8" w14:textId="77777777" w:rsidR="00A42DF8" w:rsidDel="00CA2AE4" w:rsidRDefault="00A42DF8" w:rsidP="00CA2AE4">
            <w:pPr>
              <w:rPr>
                <w:del w:id="811" w:author="Asad Rana" w:date="2013-05-04T15:27:00Z"/>
                <w:rStyle w:val="IntenseReference1"/>
                <w:color w:val="9BBB59"/>
                <w:sz w:val="28"/>
              </w:rPr>
              <w:pPrChange w:id="812" w:author="Asad Rana" w:date="2013-05-04T15:27:00Z">
                <w:pPr>
                  <w:spacing w:after="0" w:line="240" w:lineRule="auto"/>
                </w:pPr>
              </w:pPrChange>
            </w:pPr>
            <w:del w:id="813" w:author="Asad Rana" w:date="2013-05-04T15:27:00Z">
              <w:r w:rsidDel="00CA2AE4">
                <w:rPr>
                  <w:rStyle w:val="IntenseReference1"/>
                  <w:color w:val="9BBB59"/>
                  <w:sz w:val="28"/>
                </w:rPr>
                <w:delText>Actors:</w:delText>
              </w:r>
            </w:del>
          </w:p>
          <w:p w14:paraId="328DE69E" w14:textId="77777777" w:rsidR="00A42DF8" w:rsidDel="00CA2AE4" w:rsidRDefault="009737E2" w:rsidP="00CA2AE4">
            <w:pPr>
              <w:rPr>
                <w:del w:id="814" w:author="Asad Rana" w:date="2013-05-04T15:27:00Z"/>
              </w:rPr>
              <w:pPrChange w:id="815" w:author="Asad Rana" w:date="2013-05-04T15:27:00Z">
                <w:pPr>
                  <w:spacing w:after="0" w:line="240" w:lineRule="auto"/>
                </w:pPr>
              </w:pPrChange>
            </w:pPr>
            <w:del w:id="816" w:author="Asad Rana" w:date="2013-05-04T15:27:00Z">
              <w:r w:rsidDel="00CA2AE4">
                <w:rPr>
                  <w:color w:val="FFFFFF"/>
                  <w:sz w:val="24"/>
                </w:rPr>
                <w:delText xml:space="preserve">The </w:delText>
              </w:r>
            </w:del>
            <w:ins w:id="817" w:author="Jon" w:date="2013-04-24T12:56:00Z">
              <w:del w:id="818" w:author="Asad Rana" w:date="2013-05-04T15:27:00Z">
                <w:r w:rsidR="00261E2D" w:rsidDel="00CA2AE4">
                  <w:rPr>
                    <w:color w:val="FFFFFF"/>
                    <w:sz w:val="24"/>
                  </w:rPr>
                  <w:delText>U</w:delText>
                </w:r>
              </w:del>
            </w:ins>
            <w:del w:id="819" w:author="Asad Rana" w:date="2013-05-04T15:27:00Z">
              <w:r w:rsidDel="00CA2AE4">
                <w:rPr>
                  <w:color w:val="FFFFFF"/>
                  <w:sz w:val="24"/>
                </w:rPr>
                <w:delText>user</w:delText>
              </w:r>
            </w:del>
          </w:p>
        </w:tc>
      </w:tr>
      <w:tr w:rsidR="00A42DF8" w:rsidDel="00CA2AE4" w14:paraId="1071D9E8" w14:textId="77777777" w:rsidTr="00A42DF8">
        <w:trPr>
          <w:del w:id="820" w:author="Asad Rana" w:date="2013-05-04T15:27:00Z"/>
        </w:trPr>
        <w:tc>
          <w:tcPr>
            <w:tcW w:w="9576" w:type="dxa"/>
            <w:shd w:val="clear" w:color="auto" w:fill="6D6D6D"/>
            <w:hideMark/>
          </w:tcPr>
          <w:p w14:paraId="6F9FCDB8" w14:textId="77777777" w:rsidR="00A42DF8" w:rsidDel="00CA2AE4" w:rsidRDefault="00A42DF8" w:rsidP="00CA2AE4">
            <w:pPr>
              <w:rPr>
                <w:del w:id="821" w:author="Asad Rana" w:date="2013-05-04T15:27:00Z"/>
                <w:rStyle w:val="IntenseReference1"/>
                <w:color w:val="9BBB59"/>
                <w:sz w:val="28"/>
              </w:rPr>
              <w:pPrChange w:id="822" w:author="Asad Rana" w:date="2013-05-04T15:27:00Z">
                <w:pPr>
                  <w:spacing w:after="0" w:line="240" w:lineRule="auto"/>
                </w:pPr>
              </w:pPrChange>
            </w:pPr>
            <w:del w:id="823" w:author="Asad Rana" w:date="2013-05-04T15:27:00Z">
              <w:r w:rsidDel="00CA2AE4">
                <w:rPr>
                  <w:rStyle w:val="IntenseReference1"/>
                  <w:color w:val="9BBB59"/>
                  <w:sz w:val="28"/>
                </w:rPr>
                <w:delText>Desired Outcome:</w:delText>
              </w:r>
            </w:del>
          </w:p>
          <w:p w14:paraId="60A40C1F" w14:textId="77777777" w:rsidR="00A42DF8" w:rsidDel="00CA2AE4" w:rsidRDefault="00A42DF8" w:rsidP="00CA2AE4">
            <w:pPr>
              <w:rPr>
                <w:del w:id="824" w:author="Asad Rana" w:date="2013-05-04T15:27:00Z"/>
              </w:rPr>
              <w:pPrChange w:id="825" w:author="Asad Rana" w:date="2013-05-04T15:27:00Z">
                <w:pPr>
                  <w:spacing w:after="0" w:line="240" w:lineRule="auto"/>
                </w:pPr>
              </w:pPrChange>
            </w:pPr>
            <w:del w:id="826" w:author="Asad Rana" w:date="2013-05-04T15:27:00Z">
              <w:r w:rsidDel="00CA2AE4">
                <w:rPr>
                  <w:color w:val="FFFFFF"/>
                  <w:sz w:val="24"/>
                </w:rPr>
                <w:delText xml:space="preserve">The application </w:delText>
              </w:r>
            </w:del>
            <w:ins w:id="827" w:author="Jon" w:date="2013-04-24T12:56:00Z">
              <w:del w:id="828" w:author="Asad Rana" w:date="2013-05-04T15:27:00Z">
                <w:r w:rsidR="00261E2D" w:rsidDel="00CA2AE4">
                  <w:rPr>
                    <w:color w:val="FFFFFF"/>
                    <w:sz w:val="24"/>
                  </w:rPr>
                  <w:delText xml:space="preserve">Systems </w:delText>
                </w:r>
              </w:del>
            </w:ins>
            <w:del w:id="829" w:author="Asad Rana" w:date="2013-05-04T15:27:00Z">
              <w:r w:rsidDel="00CA2AE4">
                <w:rPr>
                  <w:color w:val="FFFFFF"/>
                  <w:sz w:val="24"/>
                </w:rPr>
                <w:delText>will be able change/update</w:delText>
              </w:r>
            </w:del>
            <w:ins w:id="830" w:author="Jon" w:date="2013-04-24T12:56:00Z">
              <w:del w:id="831" w:author="Asad Rana" w:date="2013-05-04T15:27:00Z">
                <w:r w:rsidR="00261E2D" w:rsidDel="00CA2AE4">
                  <w:rPr>
                    <w:color w:val="FFFFFF"/>
                    <w:sz w:val="24"/>
                  </w:rPr>
                  <w:delText>s</w:delText>
                </w:r>
              </w:del>
            </w:ins>
            <w:del w:id="832" w:author="Asad Rana" w:date="2013-05-04T15:27:00Z">
              <w:r w:rsidDel="00CA2AE4">
                <w:rPr>
                  <w:color w:val="FFFFFF"/>
                  <w:sz w:val="24"/>
                </w:rPr>
                <w:delText xml:space="preserve"> the data of a</w:delText>
              </w:r>
            </w:del>
            <w:ins w:id="833" w:author="Jon" w:date="2013-04-24T12:57:00Z">
              <w:del w:id="834" w:author="Asad Rana" w:date="2013-05-04T15:27:00Z">
                <w:r w:rsidR="00F61F2F" w:rsidDel="00CA2AE4">
                  <w:rPr>
                    <w:color w:val="FFFFFF"/>
                    <w:sz w:val="24"/>
                  </w:rPr>
                  <w:delText>n</w:delText>
                </w:r>
              </w:del>
            </w:ins>
            <w:del w:id="835" w:author="Asad Rana" w:date="2013-05-04T15:27:00Z">
              <w:r w:rsidDel="00CA2AE4">
                <w:rPr>
                  <w:color w:val="FFFFFF"/>
                  <w:sz w:val="24"/>
                </w:rPr>
                <w:delText xml:space="preserve">ny given </w:delText>
              </w:r>
            </w:del>
            <w:ins w:id="836" w:author="Jon" w:date="2013-04-24T12:56:00Z">
              <w:del w:id="837" w:author="Asad Rana" w:date="2013-05-04T15:27:00Z">
                <w:r w:rsidR="00261E2D" w:rsidDel="00CA2AE4">
                  <w:rPr>
                    <w:color w:val="FFFFFF"/>
                    <w:sz w:val="24"/>
                  </w:rPr>
                  <w:delText xml:space="preserve">existent </w:delText>
                </w:r>
              </w:del>
            </w:ins>
            <w:del w:id="838" w:author="Asad Rana" w:date="2013-05-04T15:27:00Z">
              <w:r w:rsidDel="00CA2AE4">
                <w:rPr>
                  <w:color w:val="FFFFFF"/>
                  <w:sz w:val="24"/>
                </w:rPr>
                <w:delText xml:space="preserve">wine </w:delText>
              </w:r>
            </w:del>
            <w:ins w:id="839" w:author="Jon" w:date="2013-04-24T12:56:00Z">
              <w:del w:id="840" w:author="Asad Rana" w:date="2013-05-04T15:27:00Z">
                <w:r w:rsidR="00F61F2F" w:rsidDel="00CA2AE4">
                  <w:rPr>
                    <w:color w:val="FFFFFF"/>
                    <w:sz w:val="24"/>
                  </w:rPr>
                  <w:delText xml:space="preserve"> of the user’s inventory</w:delText>
                </w:r>
              </w:del>
            </w:ins>
            <w:del w:id="841" w:author="Asad Rana" w:date="2013-05-04T15:27:00Z">
              <w:r w:rsidDel="00CA2AE4">
                <w:rPr>
                  <w:color w:val="FFFFFF"/>
                  <w:sz w:val="24"/>
                </w:rPr>
                <w:delText>already stored in a user’s inventory.</w:delText>
              </w:r>
            </w:del>
          </w:p>
        </w:tc>
      </w:tr>
      <w:tr w:rsidR="00A42DF8" w:rsidDel="00CA2AE4" w14:paraId="353BCFF1" w14:textId="77777777" w:rsidTr="00A42DF8">
        <w:trPr>
          <w:del w:id="842" w:author="Asad Rana" w:date="2013-05-04T15:27:00Z"/>
        </w:trPr>
        <w:tc>
          <w:tcPr>
            <w:tcW w:w="9576" w:type="dxa"/>
            <w:shd w:val="clear" w:color="auto" w:fill="595959"/>
            <w:hideMark/>
          </w:tcPr>
          <w:p w14:paraId="7AC1482F" w14:textId="77777777" w:rsidR="00A42DF8" w:rsidDel="00CA2AE4" w:rsidRDefault="00A42DF8" w:rsidP="00CA2AE4">
            <w:pPr>
              <w:rPr>
                <w:del w:id="843" w:author="Asad Rana" w:date="2013-05-04T15:27:00Z"/>
                <w:rStyle w:val="IntenseReference1"/>
                <w:color w:val="9BBB59"/>
                <w:sz w:val="28"/>
              </w:rPr>
              <w:pPrChange w:id="844" w:author="Asad Rana" w:date="2013-05-04T15:27:00Z">
                <w:pPr>
                  <w:spacing w:after="0" w:line="240" w:lineRule="auto"/>
                </w:pPr>
              </w:pPrChange>
            </w:pPr>
            <w:del w:id="845" w:author="Asad Rana" w:date="2013-05-04T15:27:00Z">
              <w:r w:rsidDel="00CA2AE4">
                <w:rPr>
                  <w:rStyle w:val="IntenseReference1"/>
                  <w:color w:val="9BBB59"/>
                  <w:sz w:val="28"/>
                </w:rPr>
                <w:delText>User Goals:</w:delText>
              </w:r>
            </w:del>
          </w:p>
          <w:p w14:paraId="63FB2809" w14:textId="77777777" w:rsidR="00A42DF8" w:rsidDel="00CA2AE4" w:rsidRDefault="00A42DF8" w:rsidP="00CA2AE4">
            <w:pPr>
              <w:rPr>
                <w:del w:id="846" w:author="Asad Rana" w:date="2013-05-04T15:27:00Z"/>
              </w:rPr>
              <w:pPrChange w:id="847" w:author="Asad Rana" w:date="2013-05-04T15:27:00Z">
                <w:pPr>
                  <w:spacing w:after="0" w:line="240" w:lineRule="auto"/>
                </w:pPr>
              </w:pPrChange>
            </w:pPr>
            <w:del w:id="848" w:author="Asad Rana" w:date="2013-05-04T15:27:00Z">
              <w:r w:rsidDel="00CA2AE4">
                <w:rPr>
                  <w:color w:val="FFFFFF"/>
                  <w:sz w:val="24"/>
                </w:rPr>
                <w:delText xml:space="preserve">The </w:delText>
              </w:r>
            </w:del>
            <w:ins w:id="849" w:author="Jon" w:date="2013-04-24T12:57:00Z">
              <w:del w:id="850" w:author="Asad Rana" w:date="2013-05-04T15:27:00Z">
                <w:r w:rsidR="00F61F2F" w:rsidDel="00CA2AE4">
                  <w:rPr>
                    <w:color w:val="FFFFFF"/>
                    <w:sz w:val="24"/>
                  </w:rPr>
                  <w:delText>U</w:delText>
                </w:r>
              </w:del>
            </w:ins>
            <w:del w:id="851" w:author="Asad Rana" w:date="2013-05-04T15:27:00Z">
              <w:r w:rsidDel="00CA2AE4">
                <w:rPr>
                  <w:color w:val="FFFFFF"/>
                  <w:sz w:val="24"/>
                </w:rPr>
                <w:delText>user wishes to change information on a wine in their inventory</w:delText>
              </w:r>
            </w:del>
            <w:ins w:id="852" w:author="Jon" w:date="2013-04-24T13:02:00Z">
              <w:del w:id="853" w:author="Asad Rana" w:date="2013-05-04T15:27:00Z">
                <w:r w:rsidR="00F61F2F" w:rsidDel="00CA2AE4">
                  <w:rPr>
                    <w:color w:val="FFFFFF"/>
                    <w:sz w:val="24"/>
                  </w:rPr>
                  <w:delText>.</w:delText>
                </w:r>
              </w:del>
            </w:ins>
          </w:p>
        </w:tc>
      </w:tr>
      <w:tr w:rsidR="00A42DF8" w:rsidDel="00CA2AE4" w14:paraId="3399F367" w14:textId="77777777" w:rsidTr="00A42DF8">
        <w:trPr>
          <w:del w:id="854" w:author="Asad Rana" w:date="2013-05-04T15:27:00Z"/>
        </w:trPr>
        <w:tc>
          <w:tcPr>
            <w:tcW w:w="9576" w:type="dxa"/>
            <w:shd w:val="clear" w:color="auto" w:fill="6D6D6D"/>
            <w:hideMark/>
          </w:tcPr>
          <w:p w14:paraId="52A50EE4" w14:textId="77777777" w:rsidR="00A42DF8" w:rsidDel="00CA2AE4" w:rsidRDefault="00A42DF8" w:rsidP="00CA2AE4">
            <w:pPr>
              <w:rPr>
                <w:del w:id="855" w:author="Asad Rana" w:date="2013-05-04T15:27:00Z"/>
                <w:rStyle w:val="IntenseReference1"/>
                <w:color w:val="9BBB59"/>
                <w:sz w:val="28"/>
              </w:rPr>
              <w:pPrChange w:id="856" w:author="Asad Rana" w:date="2013-05-04T15:27:00Z">
                <w:pPr>
                  <w:spacing w:after="0" w:line="240" w:lineRule="auto"/>
                </w:pPr>
              </w:pPrChange>
            </w:pPr>
            <w:del w:id="857" w:author="Asad Rana" w:date="2013-05-04T15:27:00Z">
              <w:r w:rsidDel="00CA2AE4">
                <w:rPr>
                  <w:rStyle w:val="IntenseReference1"/>
                  <w:color w:val="9BBB59"/>
                  <w:sz w:val="28"/>
                </w:rPr>
                <w:delText>Dependent Use Cases:</w:delText>
              </w:r>
            </w:del>
          </w:p>
          <w:p w14:paraId="21391F77" w14:textId="77777777" w:rsidR="009737E2" w:rsidRPr="009737E2" w:rsidDel="00CA2AE4" w:rsidRDefault="009737E2" w:rsidP="00CA2AE4">
            <w:pPr>
              <w:rPr>
                <w:del w:id="858" w:author="Asad Rana" w:date="2013-05-04T15:27:00Z"/>
                <w:color w:val="FFFFFF"/>
                <w:sz w:val="24"/>
              </w:rPr>
              <w:pPrChange w:id="859" w:author="Asad Rana" w:date="2013-05-04T15:27:00Z">
                <w:pPr>
                  <w:spacing w:after="0" w:line="240" w:lineRule="auto"/>
                </w:pPr>
              </w:pPrChange>
            </w:pPr>
            <w:del w:id="860" w:author="Asad Rana" w:date="2013-05-04T15:27:00Z">
              <w:r w:rsidRPr="009737E2" w:rsidDel="00CA2AE4">
                <w:rPr>
                  <w:color w:val="FFFFFF"/>
                  <w:sz w:val="24"/>
                </w:rPr>
                <w:delText>TBD</w:delText>
              </w:r>
            </w:del>
          </w:p>
          <w:p w14:paraId="2778DB85" w14:textId="77777777" w:rsidR="00A42DF8" w:rsidRPr="009737E2" w:rsidDel="00CA2AE4" w:rsidRDefault="00A42DF8" w:rsidP="00CA2AE4">
            <w:pPr>
              <w:rPr>
                <w:del w:id="861" w:author="Asad Rana" w:date="2013-05-04T15:27:00Z"/>
                <w:color w:val="FFFFFF"/>
                <w:sz w:val="24"/>
                <w:highlight w:val="blue"/>
              </w:rPr>
              <w:pPrChange w:id="862" w:author="Asad Rana" w:date="2013-05-04T15:27:00Z">
                <w:pPr>
                  <w:spacing w:after="0" w:line="240" w:lineRule="auto"/>
                </w:pPr>
              </w:pPrChange>
            </w:pPr>
            <w:del w:id="863" w:author="Asad Rana" w:date="2013-05-04T15:27:00Z">
              <w:r w:rsidRPr="009737E2" w:rsidDel="00CA2AE4">
                <w:rPr>
                  <w:color w:val="FFFFFF"/>
                  <w:sz w:val="24"/>
                  <w:highlight w:val="blue"/>
                </w:rPr>
                <w:delText>Creating a Profile</w:delText>
              </w:r>
            </w:del>
          </w:p>
          <w:p w14:paraId="628A3523" w14:textId="77777777" w:rsidR="00A42DF8" w:rsidDel="00CA2AE4" w:rsidRDefault="00A42DF8" w:rsidP="00CA2AE4">
            <w:pPr>
              <w:rPr>
                <w:ins w:id="864" w:author="Jon" w:date="2013-04-25T16:10:00Z"/>
                <w:del w:id="865" w:author="Asad Rana" w:date="2013-05-04T15:27:00Z"/>
                <w:color w:val="FFFFFF"/>
                <w:sz w:val="24"/>
              </w:rPr>
              <w:pPrChange w:id="866" w:author="Asad Rana" w:date="2013-05-04T15:27:00Z">
                <w:pPr>
                  <w:spacing w:after="0" w:line="240" w:lineRule="auto"/>
                </w:pPr>
              </w:pPrChange>
            </w:pPr>
            <w:del w:id="867" w:author="Asad Rana" w:date="2013-05-04T15:27:00Z">
              <w:r w:rsidRPr="009737E2" w:rsidDel="00CA2AE4">
                <w:rPr>
                  <w:color w:val="FFFFFF"/>
                  <w:sz w:val="24"/>
                  <w:highlight w:val="blue"/>
                </w:rPr>
                <w:delText>Logging in</w:delText>
              </w:r>
            </w:del>
            <w:ins w:id="868" w:author="Jon" w:date="2013-04-25T16:10:00Z">
              <w:del w:id="869" w:author="Asad Rana" w:date="2013-05-04T15:27:00Z">
                <w:r w:rsidR="00224EFD" w:rsidDel="00CA2AE4">
                  <w:rPr>
                    <w:color w:val="FFFFFF"/>
                    <w:sz w:val="24"/>
                  </w:rPr>
                  <w:delText>Creating a Profile</w:delText>
                </w:r>
              </w:del>
            </w:ins>
          </w:p>
          <w:p w14:paraId="6B2565EA" w14:textId="77777777" w:rsidR="00224EFD" w:rsidRPr="009737E2" w:rsidDel="00CA2AE4" w:rsidRDefault="00224EFD" w:rsidP="00CA2AE4">
            <w:pPr>
              <w:rPr>
                <w:del w:id="870" w:author="Asad Rana" w:date="2013-05-04T15:27:00Z"/>
                <w:color w:val="FFFFFF"/>
                <w:sz w:val="24"/>
                <w:highlight w:val="blue"/>
              </w:rPr>
              <w:pPrChange w:id="871" w:author="Asad Rana" w:date="2013-05-04T15:27:00Z">
                <w:pPr>
                  <w:spacing w:after="0" w:line="240" w:lineRule="auto"/>
                </w:pPr>
              </w:pPrChange>
            </w:pPr>
            <w:ins w:id="872" w:author="Jon" w:date="2013-04-25T16:10:00Z">
              <w:del w:id="873" w:author="Asad Rana" w:date="2013-05-04T15:27:00Z">
                <w:r w:rsidDel="00CA2AE4">
                  <w:rPr>
                    <w:color w:val="FFFFFF"/>
                    <w:sz w:val="24"/>
                  </w:rPr>
                  <w:delText>Logging in</w:delText>
                </w:r>
              </w:del>
            </w:ins>
          </w:p>
          <w:p w14:paraId="14C3B8EC" w14:textId="77777777" w:rsidR="00A42DF8" w:rsidDel="00CA2AE4" w:rsidRDefault="00A42DF8" w:rsidP="00CA2AE4">
            <w:pPr>
              <w:rPr>
                <w:del w:id="874" w:author="Asad Rana" w:date="2013-05-04T15:27:00Z"/>
                <w:color w:val="FFFFFF"/>
                <w:sz w:val="24"/>
              </w:rPr>
              <w:pPrChange w:id="875" w:author="Asad Rana" w:date="2013-05-04T15:27:00Z">
                <w:pPr>
                  <w:spacing w:after="0" w:line="240" w:lineRule="auto"/>
                </w:pPr>
              </w:pPrChange>
            </w:pPr>
            <w:del w:id="876" w:author="Asad Rana" w:date="2013-05-04T15:27:00Z">
              <w:r w:rsidRPr="009737E2" w:rsidDel="00CA2AE4">
                <w:rPr>
                  <w:color w:val="FFFFFF"/>
                  <w:sz w:val="24"/>
                  <w:highlight w:val="blue"/>
                </w:rPr>
                <w:delText>IN [1]</w:delText>
              </w:r>
            </w:del>
          </w:p>
        </w:tc>
      </w:tr>
      <w:tr w:rsidR="00A42DF8" w:rsidDel="00CA2AE4" w14:paraId="166D953C" w14:textId="77777777" w:rsidTr="00A42DF8">
        <w:trPr>
          <w:del w:id="877" w:author="Asad Rana" w:date="2013-05-04T15:27:00Z"/>
        </w:trPr>
        <w:tc>
          <w:tcPr>
            <w:tcW w:w="9576" w:type="dxa"/>
            <w:shd w:val="clear" w:color="auto" w:fill="595959"/>
            <w:hideMark/>
          </w:tcPr>
          <w:p w14:paraId="341B7CB4" w14:textId="77777777" w:rsidR="00A42DF8" w:rsidDel="00CA2AE4" w:rsidRDefault="00A42DF8" w:rsidP="00CA2AE4">
            <w:pPr>
              <w:rPr>
                <w:del w:id="878" w:author="Asad Rana" w:date="2013-05-04T15:27:00Z"/>
                <w:rStyle w:val="IntenseReference1"/>
                <w:color w:val="9BBB59"/>
                <w:sz w:val="28"/>
              </w:rPr>
              <w:pPrChange w:id="879" w:author="Asad Rana" w:date="2013-05-04T15:27:00Z">
                <w:pPr>
                  <w:spacing w:after="0" w:line="240" w:lineRule="auto"/>
                </w:pPr>
              </w:pPrChange>
            </w:pPr>
            <w:del w:id="880" w:author="Asad Rana" w:date="2013-05-04T15:27:00Z">
              <w:r w:rsidDel="00CA2AE4">
                <w:rPr>
                  <w:rStyle w:val="IntenseReference1"/>
                  <w:color w:val="9BBB59"/>
                  <w:sz w:val="28"/>
                </w:rPr>
                <w:delText>Involved Requirements:</w:delText>
              </w:r>
            </w:del>
          </w:p>
          <w:p w14:paraId="1D8BC768" w14:textId="77777777" w:rsidR="00A42DF8" w:rsidDel="00CA2AE4" w:rsidRDefault="009737E2" w:rsidP="00CA2AE4">
            <w:pPr>
              <w:rPr>
                <w:del w:id="881" w:author="Asad Rana" w:date="2013-05-04T15:27:00Z"/>
              </w:rPr>
              <w:pPrChange w:id="882" w:author="Asad Rana" w:date="2013-05-04T15:27:00Z">
                <w:pPr>
                  <w:pStyle w:val="ListParagraph"/>
                  <w:numPr>
                    <w:numId w:val="8"/>
                  </w:numPr>
                  <w:spacing w:after="0" w:line="240" w:lineRule="auto"/>
                  <w:ind w:hanging="360"/>
                </w:pPr>
              </w:pPrChange>
            </w:pPr>
            <w:del w:id="883" w:author="Asad Rana" w:date="2013-05-04T15:27:00Z">
              <w:r w:rsidDel="00CA2AE4">
                <w:rPr>
                  <w:color w:val="FFFFFF"/>
                  <w:sz w:val="24"/>
                </w:rPr>
                <w:delText>TBD</w:delText>
              </w:r>
            </w:del>
          </w:p>
        </w:tc>
      </w:tr>
      <w:tr w:rsidR="00A42DF8" w:rsidDel="00CA2AE4" w14:paraId="4353E4B3" w14:textId="77777777" w:rsidTr="00A42DF8">
        <w:trPr>
          <w:del w:id="884" w:author="Asad Rana" w:date="2013-05-04T15:27:00Z"/>
        </w:trPr>
        <w:tc>
          <w:tcPr>
            <w:tcW w:w="9576" w:type="dxa"/>
            <w:shd w:val="clear" w:color="auto" w:fill="6D6D6D"/>
            <w:hideMark/>
          </w:tcPr>
          <w:p w14:paraId="0502D7F9" w14:textId="77777777" w:rsidR="00A42DF8" w:rsidDel="00CA2AE4" w:rsidRDefault="00A42DF8" w:rsidP="00CA2AE4">
            <w:pPr>
              <w:rPr>
                <w:del w:id="885" w:author="Asad Rana" w:date="2013-05-04T15:27:00Z"/>
                <w:rStyle w:val="IntenseReference1"/>
                <w:color w:val="9BBB59"/>
                <w:sz w:val="28"/>
              </w:rPr>
              <w:pPrChange w:id="886" w:author="Asad Rana" w:date="2013-05-04T15:27:00Z">
                <w:pPr>
                  <w:spacing w:after="0" w:line="240" w:lineRule="auto"/>
                </w:pPr>
              </w:pPrChange>
            </w:pPr>
            <w:del w:id="887" w:author="Asad Rana" w:date="2013-05-04T15:27:00Z">
              <w:r w:rsidDel="00CA2AE4">
                <w:rPr>
                  <w:rStyle w:val="IntenseReference1"/>
                  <w:color w:val="9BBB59"/>
                  <w:sz w:val="28"/>
                </w:rPr>
                <w:delText>Details:</w:delText>
              </w:r>
            </w:del>
          </w:p>
          <w:p w14:paraId="59240F46" w14:textId="77777777" w:rsidR="00A42DF8" w:rsidDel="00CA2AE4" w:rsidRDefault="00A42DF8" w:rsidP="00CA2AE4">
            <w:pPr>
              <w:rPr>
                <w:del w:id="888" w:author="Asad Rana" w:date="2013-05-04T15:27:00Z"/>
                <w:sz w:val="24"/>
                <w:szCs w:val="24"/>
              </w:rPr>
              <w:pPrChange w:id="889" w:author="Asad Rana" w:date="2013-05-04T15:27:00Z">
                <w:pPr>
                  <w:pStyle w:val="ListParagraph"/>
                  <w:numPr>
                    <w:numId w:val="8"/>
                  </w:numPr>
                  <w:spacing w:after="0" w:line="240" w:lineRule="auto"/>
                  <w:ind w:hanging="360"/>
                </w:pPr>
              </w:pPrChange>
            </w:pPr>
            <w:del w:id="890" w:author="Asad Rana" w:date="2013-05-04T15:27:00Z">
              <w:r w:rsidDel="00CA2AE4">
                <w:rPr>
                  <w:b/>
                  <w:color w:val="FFFFFF"/>
                  <w:sz w:val="24"/>
                  <w:szCs w:val="24"/>
                  <w:u w:val="single"/>
                </w:rPr>
                <w:delText>Priority:</w:delText>
              </w:r>
              <w:r w:rsidDel="00CA2AE4">
                <w:rPr>
                  <w:color w:val="FFFFFF"/>
                  <w:sz w:val="24"/>
                  <w:szCs w:val="24"/>
                </w:rPr>
                <w:delText xml:space="preserve"> 1</w:delText>
              </w:r>
            </w:del>
          </w:p>
          <w:p w14:paraId="576AC386" w14:textId="77777777" w:rsidR="00A42DF8" w:rsidDel="00CA2AE4" w:rsidRDefault="00A42DF8" w:rsidP="00CA2AE4">
            <w:pPr>
              <w:rPr>
                <w:del w:id="891" w:author="Asad Rana" w:date="2013-05-04T15:27:00Z"/>
                <w:sz w:val="24"/>
                <w:szCs w:val="24"/>
              </w:rPr>
              <w:pPrChange w:id="892" w:author="Asad Rana" w:date="2013-05-04T15:27:00Z">
                <w:pPr>
                  <w:pStyle w:val="ListParagraph"/>
                  <w:numPr>
                    <w:numId w:val="8"/>
                  </w:numPr>
                  <w:spacing w:after="0" w:line="240" w:lineRule="auto"/>
                  <w:ind w:hanging="360"/>
                </w:pPr>
              </w:pPrChange>
            </w:pPr>
            <w:del w:id="893" w:author="Asad Rana" w:date="2013-05-04T15:27:00Z">
              <w:r w:rsidDel="00CA2AE4">
                <w:rPr>
                  <w:b/>
                  <w:color w:val="FFFFFF"/>
                  <w:sz w:val="24"/>
                  <w:szCs w:val="24"/>
                  <w:u w:val="single"/>
                </w:rPr>
                <w:delText>Progress Status:</w:delText>
              </w:r>
              <w:r w:rsidR="009737E2" w:rsidDel="00CA2AE4">
                <w:rPr>
                  <w:color w:val="FFFFFF"/>
                  <w:sz w:val="24"/>
                  <w:szCs w:val="24"/>
                </w:rPr>
                <w:delText xml:space="preserve"> P</w:delText>
              </w:r>
              <w:r w:rsidDel="00CA2AE4">
                <w:rPr>
                  <w:color w:val="FFFFFF"/>
                  <w:sz w:val="24"/>
                  <w:szCs w:val="24"/>
                </w:rPr>
                <w:delText>lanning</w:delText>
              </w:r>
            </w:del>
          </w:p>
          <w:p w14:paraId="35DBD661" w14:textId="77777777" w:rsidR="00A42DF8" w:rsidDel="00CA2AE4" w:rsidRDefault="009737E2" w:rsidP="00CA2AE4">
            <w:pPr>
              <w:rPr>
                <w:del w:id="894" w:author="Asad Rana" w:date="2013-05-04T15:27:00Z"/>
                <w:b/>
                <w:sz w:val="24"/>
                <w:szCs w:val="24"/>
                <w:u w:val="single"/>
              </w:rPr>
              <w:pPrChange w:id="895" w:author="Asad Rana" w:date="2013-05-04T15:27:00Z">
                <w:pPr>
                  <w:pStyle w:val="ListParagraph"/>
                  <w:numPr>
                    <w:numId w:val="8"/>
                  </w:numPr>
                  <w:spacing w:after="0" w:line="240" w:lineRule="auto"/>
                  <w:ind w:hanging="360"/>
                </w:pPr>
              </w:pPrChange>
            </w:pPr>
            <w:del w:id="896" w:author="Asad Rana" w:date="2013-05-04T15:27:00Z">
              <w:r w:rsidDel="00CA2AE4">
                <w:rPr>
                  <w:b/>
                  <w:color w:val="FFFFFF"/>
                  <w:sz w:val="24"/>
                  <w:szCs w:val="24"/>
                  <w:u w:val="single"/>
                </w:rPr>
                <w:delText>Test Phase Status:</w:delText>
              </w:r>
              <w:r w:rsidDel="00CA2AE4">
                <w:rPr>
                  <w:color w:val="FFFFFF"/>
                  <w:sz w:val="24"/>
                  <w:szCs w:val="24"/>
                </w:rPr>
                <w:delText xml:space="preserve"> P</w:delText>
              </w:r>
              <w:r w:rsidR="00A42DF8" w:rsidDel="00CA2AE4">
                <w:rPr>
                  <w:color w:val="FFFFFF"/>
                  <w:sz w:val="24"/>
                  <w:szCs w:val="24"/>
                </w:rPr>
                <w:delText>lanned</w:delText>
              </w:r>
            </w:del>
          </w:p>
          <w:p w14:paraId="4DBC13E4" w14:textId="77777777" w:rsidR="00A42DF8" w:rsidDel="00CA2AE4" w:rsidRDefault="009737E2" w:rsidP="00CA2AE4">
            <w:pPr>
              <w:rPr>
                <w:del w:id="897" w:author="Asad Rana" w:date="2013-05-04T15:27:00Z"/>
                <w:b/>
                <w:u w:val="single"/>
              </w:rPr>
              <w:pPrChange w:id="898" w:author="Asad Rana" w:date="2013-05-04T15:27:00Z">
                <w:pPr>
                  <w:pStyle w:val="ListParagraph"/>
                  <w:numPr>
                    <w:numId w:val="8"/>
                  </w:numPr>
                  <w:spacing w:after="0" w:line="240" w:lineRule="auto"/>
                  <w:ind w:hanging="360"/>
                </w:pPr>
              </w:pPrChange>
            </w:pPr>
            <w:del w:id="899" w:author="Asad Rana" w:date="2013-05-04T15:27:00Z">
              <w:r w:rsidDel="00CA2AE4">
                <w:rPr>
                  <w:b/>
                  <w:color w:val="FFFFFF"/>
                  <w:sz w:val="24"/>
                  <w:szCs w:val="24"/>
                  <w:u w:val="single"/>
                </w:rPr>
                <w:delText>Frequency:</w:delText>
              </w:r>
              <w:r w:rsidDel="00CA2AE4">
                <w:rPr>
                  <w:color w:val="FFFFFF"/>
                  <w:sz w:val="24"/>
                  <w:szCs w:val="24"/>
                </w:rPr>
                <w:delText xml:space="preserve"> Custom</w:delText>
              </w:r>
            </w:del>
          </w:p>
        </w:tc>
      </w:tr>
      <w:tr w:rsidR="00A42DF8" w:rsidDel="00CA2AE4" w14:paraId="1F326804" w14:textId="77777777" w:rsidTr="00A42DF8">
        <w:trPr>
          <w:del w:id="900" w:author="Asad Rana" w:date="2013-05-04T15:27:00Z"/>
        </w:trPr>
        <w:tc>
          <w:tcPr>
            <w:tcW w:w="9576" w:type="dxa"/>
            <w:shd w:val="clear" w:color="auto" w:fill="595959"/>
            <w:hideMark/>
          </w:tcPr>
          <w:p w14:paraId="04797CD3" w14:textId="77777777" w:rsidR="00A42DF8" w:rsidDel="00CA2AE4" w:rsidRDefault="00A42DF8" w:rsidP="00CA2AE4">
            <w:pPr>
              <w:rPr>
                <w:del w:id="901" w:author="Asad Rana" w:date="2013-05-04T15:27:00Z"/>
                <w:rStyle w:val="IntenseReference1"/>
                <w:color w:val="9BBB59"/>
                <w:sz w:val="28"/>
              </w:rPr>
              <w:pPrChange w:id="902" w:author="Asad Rana" w:date="2013-05-04T15:27:00Z">
                <w:pPr>
                  <w:spacing w:after="0" w:line="240" w:lineRule="auto"/>
                </w:pPr>
              </w:pPrChange>
            </w:pPr>
            <w:del w:id="903" w:author="Asad Rana" w:date="2013-05-04T15:27:00Z">
              <w:r w:rsidDel="00CA2AE4">
                <w:rPr>
                  <w:rStyle w:val="IntenseReference1"/>
                  <w:color w:val="9BBB59"/>
                  <w:sz w:val="28"/>
                </w:rPr>
                <w:delText>Pre-conditions:</w:delText>
              </w:r>
            </w:del>
          </w:p>
          <w:p w14:paraId="43B65D4E" w14:textId="77777777" w:rsidR="00A42DF8" w:rsidDel="00CA2AE4" w:rsidRDefault="00F61F2F" w:rsidP="00CA2AE4">
            <w:pPr>
              <w:rPr>
                <w:del w:id="904" w:author="Asad Rana" w:date="2013-05-04T15:27:00Z"/>
              </w:rPr>
              <w:pPrChange w:id="905" w:author="Asad Rana" w:date="2013-05-04T15:27:00Z">
                <w:pPr>
                  <w:pStyle w:val="ListParagraph"/>
                  <w:numPr>
                    <w:numId w:val="19"/>
                  </w:numPr>
                  <w:spacing w:after="0" w:line="240" w:lineRule="auto"/>
                  <w:ind w:hanging="360"/>
                </w:pPr>
              </w:pPrChange>
            </w:pPr>
            <w:ins w:id="906" w:author="Jon" w:date="2013-04-24T12:57:00Z">
              <w:del w:id="907" w:author="Asad Rana" w:date="2013-05-04T15:27:00Z">
                <w:r w:rsidDel="00CA2AE4">
                  <w:rPr>
                    <w:color w:val="FFFFFF"/>
                    <w:sz w:val="24"/>
                  </w:rPr>
                  <w:delText xml:space="preserve">The </w:delText>
                </w:r>
              </w:del>
            </w:ins>
            <w:del w:id="908" w:author="Asad Rana" w:date="2013-05-04T15:27:00Z">
              <w:r w:rsidR="00A42DF8" w:rsidDel="00CA2AE4">
                <w:rPr>
                  <w:color w:val="FFFFFF"/>
                  <w:sz w:val="24"/>
                </w:rPr>
                <w:delText>User has logged onto their profile</w:delText>
              </w:r>
            </w:del>
            <w:ins w:id="909" w:author="Jon" w:date="2013-04-24T12:57:00Z">
              <w:del w:id="910" w:author="Asad Rana" w:date="2013-05-04T15:27:00Z">
                <w:r w:rsidDel="00CA2AE4">
                  <w:rPr>
                    <w:color w:val="FFFFFF"/>
                    <w:sz w:val="24"/>
                  </w:rPr>
                  <w:delText>is logged in.</w:delText>
                </w:r>
              </w:del>
            </w:ins>
          </w:p>
          <w:p w14:paraId="46264B15" w14:textId="77777777" w:rsidR="00A42DF8" w:rsidDel="00CA2AE4" w:rsidRDefault="00F61F2F" w:rsidP="00CA2AE4">
            <w:pPr>
              <w:rPr>
                <w:del w:id="911" w:author="Asad Rana" w:date="2013-05-04T15:27:00Z"/>
              </w:rPr>
              <w:pPrChange w:id="912" w:author="Asad Rana" w:date="2013-05-04T15:27:00Z">
                <w:pPr>
                  <w:pStyle w:val="ListParagraph"/>
                  <w:numPr>
                    <w:numId w:val="19"/>
                  </w:numPr>
                  <w:spacing w:after="0" w:line="240" w:lineRule="auto"/>
                  <w:ind w:hanging="360"/>
                </w:pPr>
              </w:pPrChange>
            </w:pPr>
            <w:ins w:id="913" w:author="Jon" w:date="2013-04-24T12:57:00Z">
              <w:del w:id="914" w:author="Asad Rana" w:date="2013-05-04T15:27:00Z">
                <w:r w:rsidDel="00CA2AE4">
                  <w:rPr>
                    <w:color w:val="FFFFFF"/>
                    <w:sz w:val="24"/>
                  </w:rPr>
                  <w:delText xml:space="preserve">The </w:delText>
                </w:r>
              </w:del>
            </w:ins>
            <w:del w:id="915" w:author="Asad Rana" w:date="2013-05-04T15:27:00Z">
              <w:r w:rsidR="00A42DF8" w:rsidDel="00CA2AE4">
                <w:rPr>
                  <w:color w:val="FFFFFF"/>
                  <w:sz w:val="24"/>
                </w:rPr>
                <w:delText xml:space="preserve">User </w:delText>
              </w:r>
            </w:del>
            <w:ins w:id="916" w:author="Jon" w:date="2013-04-24T12:57:00Z">
              <w:del w:id="917" w:author="Asad Rana" w:date="2013-05-04T15:27:00Z">
                <w:r w:rsidDel="00CA2AE4">
                  <w:rPr>
                    <w:color w:val="FFFFFF"/>
                    <w:sz w:val="24"/>
                  </w:rPr>
                  <w:delText xml:space="preserve">System </w:delText>
                </w:r>
              </w:del>
            </w:ins>
            <w:del w:id="918" w:author="Asad Rana" w:date="2013-05-04T15:27:00Z">
              <w:r w:rsidR="00A42DF8" w:rsidDel="00CA2AE4">
                <w:rPr>
                  <w:color w:val="FFFFFF"/>
                  <w:sz w:val="24"/>
                </w:rPr>
                <w:delText>is at the inventory screen</w:delText>
              </w:r>
            </w:del>
            <w:ins w:id="919" w:author="Jon" w:date="2013-04-24T12:57:00Z">
              <w:del w:id="920" w:author="Asad Rana" w:date="2013-05-04T15:27:00Z">
                <w:r w:rsidDel="00CA2AE4">
                  <w:rPr>
                    <w:color w:val="FFFFFF"/>
                    <w:sz w:val="24"/>
                  </w:rPr>
                  <w:delText>.</w:delText>
                </w:r>
              </w:del>
            </w:ins>
          </w:p>
          <w:p w14:paraId="461B44FD" w14:textId="77777777" w:rsidR="00A42DF8" w:rsidDel="00CA2AE4" w:rsidRDefault="00F61F2F" w:rsidP="00CA2AE4">
            <w:pPr>
              <w:rPr>
                <w:del w:id="921" w:author="Asad Rana" w:date="2013-05-04T15:27:00Z"/>
              </w:rPr>
              <w:pPrChange w:id="922" w:author="Asad Rana" w:date="2013-05-04T15:27:00Z">
                <w:pPr>
                  <w:pStyle w:val="ListParagraph"/>
                  <w:numPr>
                    <w:numId w:val="19"/>
                  </w:numPr>
                  <w:spacing w:after="0" w:line="240" w:lineRule="auto"/>
                  <w:ind w:hanging="360"/>
                </w:pPr>
              </w:pPrChange>
            </w:pPr>
            <w:ins w:id="923" w:author="Jon" w:date="2013-04-24T12:57:00Z">
              <w:del w:id="924" w:author="Asad Rana" w:date="2013-05-04T15:27:00Z">
                <w:r w:rsidDel="00CA2AE4">
                  <w:rPr>
                    <w:color w:val="FFFFFF"/>
                    <w:sz w:val="24"/>
                  </w:rPr>
                  <w:delText xml:space="preserve">The </w:delText>
                </w:r>
              </w:del>
            </w:ins>
            <w:del w:id="925" w:author="Asad Rana" w:date="2013-05-04T15:27:00Z">
              <w:r w:rsidR="00A42DF8" w:rsidDel="00CA2AE4">
                <w:rPr>
                  <w:color w:val="FFFFFF"/>
                  <w:sz w:val="24"/>
                </w:rPr>
                <w:delText>User has</w:delText>
              </w:r>
            </w:del>
            <w:ins w:id="926" w:author="Jon" w:date="2013-04-24T13:02:00Z">
              <w:del w:id="927" w:author="Asad Rana" w:date="2013-05-04T15:27:00Z">
                <w:r w:rsidDel="00CA2AE4">
                  <w:rPr>
                    <w:color w:val="FFFFFF"/>
                    <w:sz w:val="24"/>
                  </w:rPr>
                  <w:delText xml:space="preserve"> existent</w:delText>
                </w:r>
              </w:del>
            </w:ins>
            <w:del w:id="928" w:author="Asad Rana" w:date="2013-05-04T15:27:00Z">
              <w:r w:rsidR="00A42DF8" w:rsidDel="00CA2AE4">
                <w:rPr>
                  <w:color w:val="FFFFFF"/>
                  <w:sz w:val="24"/>
                </w:rPr>
                <w:delText xml:space="preserve"> </w:delText>
              </w:r>
            </w:del>
            <w:ins w:id="929" w:author="Jon" w:date="2013-04-24T13:02:00Z">
              <w:del w:id="930" w:author="Asad Rana" w:date="2013-05-04T15:27:00Z">
                <w:r w:rsidDel="00CA2AE4">
                  <w:rPr>
                    <w:color w:val="FFFFFF"/>
                    <w:sz w:val="24"/>
                  </w:rPr>
                  <w:delText xml:space="preserve">wine </w:delText>
                </w:r>
              </w:del>
            </w:ins>
            <w:del w:id="931" w:author="Asad Rana" w:date="2013-05-04T15:27:00Z">
              <w:r w:rsidR="00A42DF8" w:rsidDel="00CA2AE4">
                <w:rPr>
                  <w:color w:val="FFFFFF"/>
                  <w:sz w:val="24"/>
                </w:rPr>
                <w:delText>data for at least one wine stored into their</w:delText>
              </w:r>
            </w:del>
            <w:ins w:id="932" w:author="Jon" w:date="2013-04-24T13:02:00Z">
              <w:del w:id="933" w:author="Asad Rana" w:date="2013-05-04T15:27:00Z">
                <w:r w:rsidDel="00CA2AE4">
                  <w:rPr>
                    <w:color w:val="FFFFFF"/>
                    <w:sz w:val="24"/>
                  </w:rPr>
                  <w:delText>in their</w:delText>
                </w:r>
              </w:del>
            </w:ins>
            <w:del w:id="934" w:author="Asad Rana" w:date="2013-05-04T15:27:00Z">
              <w:r w:rsidR="00A42DF8" w:rsidDel="00CA2AE4">
                <w:rPr>
                  <w:color w:val="FFFFFF"/>
                  <w:sz w:val="24"/>
                </w:rPr>
                <w:delText xml:space="preserve"> inventory</w:delText>
              </w:r>
            </w:del>
            <w:ins w:id="935" w:author="Jon" w:date="2013-04-24T13:02:00Z">
              <w:del w:id="936" w:author="Asad Rana" w:date="2013-05-04T15:27:00Z">
                <w:r w:rsidDel="00CA2AE4">
                  <w:rPr>
                    <w:color w:val="FFFFFF"/>
                    <w:sz w:val="24"/>
                  </w:rPr>
                  <w:delText>.</w:delText>
                </w:r>
              </w:del>
            </w:ins>
          </w:p>
        </w:tc>
      </w:tr>
      <w:tr w:rsidR="00A42DF8" w:rsidDel="00CA2AE4" w14:paraId="4EC886D4" w14:textId="77777777" w:rsidTr="00A42DF8">
        <w:trPr>
          <w:del w:id="937" w:author="Asad Rana" w:date="2013-05-04T15:27:00Z"/>
        </w:trPr>
        <w:tc>
          <w:tcPr>
            <w:tcW w:w="9576" w:type="dxa"/>
            <w:shd w:val="clear" w:color="auto" w:fill="6D6D6D"/>
            <w:hideMark/>
          </w:tcPr>
          <w:p w14:paraId="6BCD2D94" w14:textId="77777777" w:rsidR="00A42DF8" w:rsidDel="00CA2AE4" w:rsidRDefault="00A42DF8" w:rsidP="00CA2AE4">
            <w:pPr>
              <w:rPr>
                <w:del w:id="938" w:author="Asad Rana" w:date="2013-05-04T15:27:00Z"/>
                <w:rStyle w:val="IntenseReference1"/>
                <w:color w:val="9BBB59"/>
                <w:sz w:val="28"/>
              </w:rPr>
              <w:pPrChange w:id="939" w:author="Asad Rana" w:date="2013-05-04T15:27:00Z">
                <w:pPr>
                  <w:spacing w:after="0" w:line="240" w:lineRule="auto"/>
                </w:pPr>
              </w:pPrChange>
            </w:pPr>
            <w:del w:id="940" w:author="Asad Rana" w:date="2013-05-04T15:27:00Z">
              <w:r w:rsidDel="00CA2AE4">
                <w:rPr>
                  <w:rStyle w:val="IntenseReference1"/>
                  <w:color w:val="9BBB59"/>
                  <w:sz w:val="28"/>
                </w:rPr>
                <w:delText>Post-conditions:</w:delText>
              </w:r>
            </w:del>
          </w:p>
          <w:p w14:paraId="395A7596" w14:textId="77777777" w:rsidR="00F61F2F" w:rsidRPr="00F61F2F" w:rsidDel="00CA2AE4" w:rsidRDefault="00A42DF8" w:rsidP="00CA2AE4">
            <w:pPr>
              <w:rPr>
                <w:ins w:id="941" w:author="Jon" w:date="2013-04-24T13:03:00Z"/>
                <w:del w:id="942" w:author="Asad Rana" w:date="2013-05-04T15:27:00Z"/>
                <w:rPrChange w:id="943" w:author="Jon" w:date="2013-04-24T13:03:00Z">
                  <w:rPr>
                    <w:ins w:id="944" w:author="Jon" w:date="2013-04-24T13:03:00Z"/>
                    <w:del w:id="945" w:author="Asad Rana" w:date="2013-05-04T15:27:00Z"/>
                    <w:color w:val="FFFFFF"/>
                    <w:sz w:val="24"/>
                  </w:rPr>
                </w:rPrChange>
              </w:rPr>
              <w:pPrChange w:id="946" w:author="Asad Rana" w:date="2013-05-04T15:27:00Z">
                <w:pPr>
                  <w:pStyle w:val="ListParagraph"/>
                  <w:numPr>
                    <w:numId w:val="20"/>
                  </w:numPr>
                  <w:spacing w:after="0" w:line="240" w:lineRule="auto"/>
                  <w:ind w:hanging="360"/>
                </w:pPr>
              </w:pPrChange>
            </w:pPr>
            <w:del w:id="947" w:author="Asad Rana" w:date="2013-05-04T15:27:00Z">
              <w:r w:rsidDel="00CA2AE4">
                <w:rPr>
                  <w:color w:val="FFFFFF"/>
                  <w:sz w:val="24"/>
                </w:rPr>
                <w:delText xml:space="preserve">The </w:delText>
              </w:r>
            </w:del>
            <w:ins w:id="948" w:author="Jon" w:date="2013-04-24T13:02:00Z">
              <w:del w:id="949" w:author="Asad Rana" w:date="2013-05-04T15:27:00Z">
                <w:r w:rsidR="00F61F2F" w:rsidDel="00CA2AE4">
                  <w:rPr>
                    <w:color w:val="FFFFFF"/>
                    <w:sz w:val="24"/>
                  </w:rPr>
                  <w:delText>System  shall display an updated</w:delText>
                </w:r>
              </w:del>
            </w:ins>
            <w:del w:id="950" w:author="Asad Rana" w:date="2013-05-04T15:27:00Z">
              <w:r w:rsidDel="00CA2AE4">
                <w:rPr>
                  <w:color w:val="FFFFFF"/>
                  <w:sz w:val="24"/>
                </w:rPr>
                <w:delText xml:space="preserve">app will present the user’s wine </w:delText>
              </w:r>
            </w:del>
            <w:ins w:id="951" w:author="Jon" w:date="2013-04-24T13:03:00Z">
              <w:del w:id="952" w:author="Asad Rana" w:date="2013-05-04T15:27:00Z">
                <w:r w:rsidR="00F61F2F" w:rsidDel="00CA2AE4">
                  <w:rPr>
                    <w:color w:val="FFFFFF"/>
                    <w:sz w:val="24"/>
                  </w:rPr>
                  <w:delText>i</w:delText>
                </w:r>
              </w:del>
            </w:ins>
            <w:del w:id="953" w:author="Asad Rana" w:date="2013-05-04T15:27:00Z">
              <w:r w:rsidDel="00CA2AE4">
                <w:rPr>
                  <w:color w:val="FFFFFF"/>
                  <w:sz w:val="24"/>
                </w:rPr>
                <w:delText xml:space="preserve">inventory after the change is executed. </w:delText>
              </w:r>
            </w:del>
          </w:p>
          <w:p w14:paraId="5E5DC7D8" w14:textId="77777777" w:rsidR="00A42DF8" w:rsidDel="00CA2AE4" w:rsidRDefault="00A42DF8" w:rsidP="00CA2AE4">
            <w:pPr>
              <w:rPr>
                <w:del w:id="954" w:author="Asad Rana" w:date="2013-05-04T15:27:00Z"/>
              </w:rPr>
              <w:pPrChange w:id="955" w:author="Asad Rana" w:date="2013-05-04T15:27:00Z">
                <w:pPr>
                  <w:pStyle w:val="ListParagraph"/>
                  <w:numPr>
                    <w:numId w:val="20"/>
                  </w:numPr>
                  <w:spacing w:after="0" w:line="240" w:lineRule="auto"/>
                  <w:ind w:hanging="360"/>
                </w:pPr>
              </w:pPrChange>
            </w:pPr>
            <w:del w:id="956" w:author="Asad Rana" w:date="2013-05-04T15:27:00Z">
              <w:r w:rsidDel="00CA2AE4">
                <w:rPr>
                  <w:color w:val="FFFFFF"/>
                  <w:sz w:val="24"/>
                </w:rPr>
                <w:delText>Th</w:delText>
              </w:r>
            </w:del>
            <w:ins w:id="957" w:author="Jon" w:date="2013-04-24T13:04:00Z">
              <w:del w:id="958" w:author="Asad Rana" w:date="2013-05-04T15:27:00Z">
                <w:r w:rsidR="00F61F2F" w:rsidDel="00CA2AE4">
                  <w:rPr>
                    <w:color w:val="FFFFFF"/>
                    <w:sz w:val="24"/>
                  </w:rPr>
                  <w:delText>e User shall confirm the changes to their inventory</w:delText>
                </w:r>
              </w:del>
            </w:ins>
            <w:del w:id="959" w:author="Asad Rana" w:date="2013-05-04T15:27:00Z">
              <w:r w:rsidDel="00CA2AE4">
                <w:rPr>
                  <w:color w:val="FFFFFF"/>
                  <w:sz w:val="24"/>
                </w:rPr>
                <w:delText>is allows the user to confirm that the change was successful (if they wish to do so).</w:delText>
              </w:r>
            </w:del>
          </w:p>
        </w:tc>
      </w:tr>
      <w:tr w:rsidR="00A42DF8" w:rsidDel="00CA2AE4" w14:paraId="0FCD3DAD" w14:textId="77777777" w:rsidTr="00A42DF8">
        <w:trPr>
          <w:del w:id="960" w:author="Asad Rana" w:date="2013-05-04T15:27:00Z"/>
        </w:trPr>
        <w:tc>
          <w:tcPr>
            <w:tcW w:w="9576" w:type="dxa"/>
            <w:shd w:val="clear" w:color="auto" w:fill="595959"/>
            <w:hideMark/>
          </w:tcPr>
          <w:p w14:paraId="7DE9594A" w14:textId="77777777" w:rsidR="00A42DF8" w:rsidDel="00CA2AE4" w:rsidRDefault="00A42DF8" w:rsidP="00CA2AE4">
            <w:pPr>
              <w:rPr>
                <w:del w:id="961" w:author="Asad Rana" w:date="2013-05-04T15:27:00Z"/>
                <w:rStyle w:val="IntenseReference1"/>
                <w:color w:val="9BBB59"/>
                <w:sz w:val="28"/>
              </w:rPr>
              <w:pPrChange w:id="962" w:author="Asad Rana" w:date="2013-05-04T15:27:00Z">
                <w:pPr>
                  <w:spacing w:after="0" w:line="240" w:lineRule="auto"/>
                </w:pPr>
              </w:pPrChange>
            </w:pPr>
            <w:del w:id="963" w:author="Asad Rana" w:date="2013-05-04T15:27:00Z">
              <w:r w:rsidDel="00CA2AE4">
                <w:rPr>
                  <w:rStyle w:val="IntenseReference1"/>
                  <w:color w:val="9BBB59"/>
                  <w:sz w:val="28"/>
                </w:rPr>
                <w:delText>Trigger:</w:delText>
              </w:r>
            </w:del>
          </w:p>
          <w:p w14:paraId="7C1369C2" w14:textId="77777777" w:rsidR="00A42DF8" w:rsidDel="00CA2AE4" w:rsidRDefault="00F61F2F" w:rsidP="00CA2AE4">
            <w:pPr>
              <w:rPr>
                <w:del w:id="964" w:author="Asad Rana" w:date="2013-05-04T15:27:00Z"/>
              </w:rPr>
              <w:pPrChange w:id="965" w:author="Asad Rana" w:date="2013-05-04T15:27:00Z">
                <w:pPr>
                  <w:pStyle w:val="ListParagraph"/>
                  <w:numPr>
                    <w:numId w:val="21"/>
                  </w:numPr>
                  <w:spacing w:after="0" w:line="240" w:lineRule="auto"/>
                  <w:ind w:hanging="360"/>
                </w:pPr>
              </w:pPrChange>
            </w:pPr>
            <w:ins w:id="966" w:author="Jon" w:date="2013-04-24T13:04:00Z">
              <w:del w:id="967" w:author="Asad Rana" w:date="2013-05-04T15:27:00Z">
                <w:r w:rsidDel="00CA2AE4">
                  <w:rPr>
                    <w:color w:val="FFFFFF"/>
                    <w:sz w:val="24"/>
                  </w:rPr>
                  <w:delText xml:space="preserve">The User selects the </w:delText>
                </w:r>
              </w:del>
            </w:ins>
            <w:del w:id="968" w:author="Asad Rana" w:date="2013-05-04T15:27:00Z">
              <w:r w:rsidR="00A42DF8" w:rsidDel="00CA2AE4">
                <w:rPr>
                  <w:color w:val="FFFFFF"/>
                  <w:sz w:val="24"/>
                </w:rPr>
                <w:delText>An “</w:delText>
              </w:r>
            </w:del>
            <w:ins w:id="969" w:author="Jon" w:date="2013-04-24T13:04:00Z">
              <w:del w:id="970" w:author="Asad Rana" w:date="2013-05-04T15:27:00Z">
                <w:r w:rsidDel="00CA2AE4">
                  <w:rPr>
                    <w:color w:val="FFFFFF"/>
                    <w:sz w:val="24"/>
                  </w:rPr>
                  <w:delText>E</w:delText>
                </w:r>
              </w:del>
            </w:ins>
            <w:del w:id="971" w:author="Asad Rana" w:date="2013-05-04T15:27:00Z">
              <w:r w:rsidR="00A42DF8" w:rsidDel="00CA2AE4">
                <w:rPr>
                  <w:color w:val="FFFFFF"/>
                  <w:sz w:val="24"/>
                </w:rPr>
                <w:delText>edit” button</w:delText>
              </w:r>
            </w:del>
            <w:ins w:id="972" w:author="Jon" w:date="2013-04-24T13:04:00Z">
              <w:del w:id="973" w:author="Asad Rana" w:date="2013-05-04T15:27:00Z">
                <w:r w:rsidDel="00CA2AE4">
                  <w:rPr>
                    <w:color w:val="FFFFFF"/>
                    <w:sz w:val="24"/>
                  </w:rPr>
                  <w:delText>.</w:delText>
                </w:r>
              </w:del>
            </w:ins>
          </w:p>
        </w:tc>
      </w:tr>
      <w:tr w:rsidR="00A42DF8" w:rsidDel="00CA2AE4" w14:paraId="7FC6794D" w14:textId="77777777" w:rsidTr="00A42DF8">
        <w:trPr>
          <w:del w:id="974" w:author="Asad Rana" w:date="2013-05-04T15:27:00Z"/>
        </w:trPr>
        <w:tc>
          <w:tcPr>
            <w:tcW w:w="9576" w:type="dxa"/>
            <w:shd w:val="clear" w:color="auto" w:fill="6D6D6D"/>
            <w:hideMark/>
          </w:tcPr>
          <w:p w14:paraId="4FC3D59C" w14:textId="77777777" w:rsidR="00A42DF8" w:rsidDel="00CA2AE4" w:rsidRDefault="00A42DF8" w:rsidP="00CA2AE4">
            <w:pPr>
              <w:rPr>
                <w:del w:id="975" w:author="Asad Rana" w:date="2013-05-04T15:27:00Z"/>
                <w:rStyle w:val="IntenseReference1"/>
                <w:color w:val="9BBB59"/>
                <w:sz w:val="28"/>
              </w:rPr>
              <w:pPrChange w:id="976" w:author="Asad Rana" w:date="2013-05-04T15:27:00Z">
                <w:pPr>
                  <w:spacing w:after="0" w:line="240" w:lineRule="auto"/>
                </w:pPr>
              </w:pPrChange>
            </w:pPr>
            <w:del w:id="977" w:author="Asad Rana" w:date="2013-05-04T15:27:00Z">
              <w:r w:rsidDel="00CA2AE4">
                <w:rPr>
                  <w:rStyle w:val="IntenseReference1"/>
                  <w:color w:val="9BBB59"/>
                  <w:sz w:val="28"/>
                </w:rPr>
                <w:delText>Workflow:</w:delText>
              </w:r>
            </w:del>
          </w:p>
          <w:p w14:paraId="26E6B19E" w14:textId="77777777" w:rsidR="00A42DF8" w:rsidDel="00CA2AE4" w:rsidRDefault="00F61F2F" w:rsidP="00CA2AE4">
            <w:pPr>
              <w:rPr>
                <w:del w:id="978" w:author="Asad Rana" w:date="2013-05-04T15:27:00Z"/>
              </w:rPr>
              <w:pPrChange w:id="979" w:author="Asad Rana" w:date="2013-05-04T15:27:00Z">
                <w:pPr>
                  <w:pStyle w:val="ListParagraph"/>
                  <w:numPr>
                    <w:numId w:val="22"/>
                  </w:numPr>
                  <w:spacing w:after="0" w:line="240" w:lineRule="auto"/>
                  <w:ind w:hanging="360"/>
                </w:pPr>
              </w:pPrChange>
            </w:pPr>
            <w:ins w:id="980" w:author="Jon" w:date="2013-04-24T13:05:00Z">
              <w:del w:id="981" w:author="Asad Rana" w:date="2013-05-04T15:27:00Z">
                <w:r w:rsidDel="00CA2AE4">
                  <w:rPr>
                    <w:color w:val="FFFFFF"/>
                    <w:sz w:val="24"/>
                  </w:rPr>
                  <w:delText xml:space="preserve">The </w:delText>
                </w:r>
              </w:del>
            </w:ins>
            <w:del w:id="982" w:author="Asad Rana" w:date="2013-05-04T15:27:00Z">
              <w:r w:rsidR="00A42DF8" w:rsidDel="00CA2AE4">
                <w:rPr>
                  <w:color w:val="FFFFFF"/>
                  <w:sz w:val="24"/>
                </w:rPr>
                <w:delText>User</w:delText>
              </w:r>
            </w:del>
            <w:ins w:id="983" w:author="Jon" w:date="2013-04-24T13:05:00Z">
              <w:del w:id="984" w:author="Asad Rana" w:date="2013-05-04T15:27:00Z">
                <w:r w:rsidDel="00CA2AE4">
                  <w:rPr>
                    <w:color w:val="FFFFFF"/>
                    <w:sz w:val="24"/>
                  </w:rPr>
                  <w:delText xml:space="preserve"> shall be</w:delText>
                </w:r>
              </w:del>
            </w:ins>
            <w:del w:id="985" w:author="Asad Rana" w:date="2013-05-04T15:27:00Z">
              <w:r w:rsidR="00A42DF8" w:rsidDel="00CA2AE4">
                <w:rPr>
                  <w:color w:val="FFFFFF"/>
                  <w:sz w:val="24"/>
                </w:rPr>
                <w:delText xml:space="preserve"> log</w:delText>
              </w:r>
            </w:del>
            <w:ins w:id="986" w:author="Jon" w:date="2013-04-24T13:05:00Z">
              <w:del w:id="987" w:author="Asad Rana" w:date="2013-05-04T15:27:00Z">
                <w:r w:rsidDel="00CA2AE4">
                  <w:rPr>
                    <w:color w:val="FFFFFF"/>
                    <w:sz w:val="24"/>
                  </w:rPr>
                  <w:delText>ged</w:delText>
                </w:r>
              </w:del>
            </w:ins>
            <w:del w:id="988" w:author="Asad Rana" w:date="2013-05-04T15:27:00Z">
              <w:r w:rsidR="00A42DF8" w:rsidDel="00CA2AE4">
                <w:rPr>
                  <w:color w:val="FFFFFF"/>
                  <w:sz w:val="24"/>
                </w:rPr>
                <w:delText>s onto their profile</w:delText>
              </w:r>
            </w:del>
            <w:ins w:id="989" w:author="Jon" w:date="2013-04-24T13:05:00Z">
              <w:del w:id="990" w:author="Asad Rana" w:date="2013-05-04T15:27:00Z">
                <w:r w:rsidDel="00CA2AE4">
                  <w:rPr>
                    <w:color w:val="FFFFFF"/>
                    <w:sz w:val="24"/>
                  </w:rPr>
                  <w:delText>in.</w:delText>
                </w:r>
              </w:del>
            </w:ins>
          </w:p>
          <w:p w14:paraId="7B38BC1B" w14:textId="77777777" w:rsidR="00A42DF8" w:rsidDel="00CA2AE4" w:rsidRDefault="00F61F2F" w:rsidP="00CA2AE4">
            <w:pPr>
              <w:rPr>
                <w:del w:id="991" w:author="Asad Rana" w:date="2013-05-04T15:27:00Z"/>
              </w:rPr>
              <w:pPrChange w:id="992" w:author="Asad Rana" w:date="2013-05-04T15:27:00Z">
                <w:pPr>
                  <w:pStyle w:val="ListParagraph"/>
                  <w:numPr>
                    <w:numId w:val="22"/>
                  </w:numPr>
                  <w:spacing w:after="0" w:line="240" w:lineRule="auto"/>
                  <w:ind w:hanging="360"/>
                </w:pPr>
              </w:pPrChange>
            </w:pPr>
            <w:ins w:id="993" w:author="Jon" w:date="2013-04-24T13:05:00Z">
              <w:del w:id="994" w:author="Asad Rana" w:date="2013-05-04T15:27:00Z">
                <w:r w:rsidDel="00CA2AE4">
                  <w:rPr>
                    <w:color w:val="FFFFFF"/>
                    <w:sz w:val="24"/>
                  </w:rPr>
                  <w:delText>The System shall</w:delText>
                </w:r>
              </w:del>
            </w:ins>
            <w:del w:id="995" w:author="Asad Rana" w:date="2013-05-04T15:27:00Z">
              <w:r w:rsidR="00A42DF8" w:rsidDel="00CA2AE4">
                <w:rPr>
                  <w:color w:val="FFFFFF"/>
                  <w:sz w:val="24"/>
                </w:rPr>
                <w:delText>App direct</w:delText>
              </w:r>
            </w:del>
            <w:ins w:id="996" w:author="Jon" w:date="2013-04-24T13:05:00Z">
              <w:del w:id="997" w:author="Asad Rana" w:date="2013-05-04T15:27:00Z">
                <w:r w:rsidDel="00CA2AE4">
                  <w:rPr>
                    <w:color w:val="FFFFFF"/>
                    <w:sz w:val="24"/>
                  </w:rPr>
                  <w:delText xml:space="preserve"> the</w:delText>
                </w:r>
              </w:del>
            </w:ins>
            <w:del w:id="998" w:author="Asad Rana" w:date="2013-05-04T15:27:00Z">
              <w:r w:rsidR="00A42DF8" w:rsidDel="00CA2AE4">
                <w:rPr>
                  <w:color w:val="FFFFFF"/>
                  <w:sz w:val="24"/>
                </w:rPr>
                <w:delText>s user to the</w:delText>
              </w:r>
            </w:del>
            <w:ins w:id="999" w:author="Jon" w:date="2013-04-24T13:05:00Z">
              <w:del w:id="1000" w:author="Asad Rana" w:date="2013-05-04T15:27:00Z">
                <w:r w:rsidDel="00CA2AE4">
                  <w:rPr>
                    <w:color w:val="FFFFFF"/>
                    <w:sz w:val="24"/>
                  </w:rPr>
                  <w:delText xml:space="preserve"> home</w:delText>
                </w:r>
              </w:del>
            </w:ins>
            <w:del w:id="1001" w:author="Asad Rana" w:date="2013-05-04T15:27:00Z">
              <w:r w:rsidR="00A42DF8" w:rsidDel="00CA2AE4">
                <w:rPr>
                  <w:color w:val="FFFFFF"/>
                  <w:sz w:val="24"/>
                </w:rPr>
                <w:delText xml:space="preserve"> main screen</w:delText>
              </w:r>
            </w:del>
            <w:ins w:id="1002" w:author="Jon" w:date="2013-04-24T13:05:00Z">
              <w:del w:id="1003" w:author="Asad Rana" w:date="2013-05-04T15:27:00Z">
                <w:r w:rsidDel="00CA2AE4">
                  <w:rPr>
                    <w:color w:val="FFFFFF"/>
                    <w:sz w:val="24"/>
                  </w:rPr>
                  <w:delText>.</w:delText>
                </w:r>
              </w:del>
            </w:ins>
          </w:p>
          <w:p w14:paraId="4A956379" w14:textId="77777777" w:rsidR="00A42DF8" w:rsidDel="00CA2AE4" w:rsidRDefault="00F61F2F" w:rsidP="00CA2AE4">
            <w:pPr>
              <w:rPr>
                <w:del w:id="1004" w:author="Asad Rana" w:date="2013-05-04T15:27:00Z"/>
              </w:rPr>
              <w:pPrChange w:id="1005" w:author="Asad Rana" w:date="2013-05-04T15:27:00Z">
                <w:pPr>
                  <w:pStyle w:val="ListParagraph"/>
                  <w:numPr>
                    <w:numId w:val="22"/>
                  </w:numPr>
                  <w:spacing w:after="0" w:line="240" w:lineRule="auto"/>
                  <w:ind w:hanging="360"/>
                </w:pPr>
              </w:pPrChange>
            </w:pPr>
            <w:ins w:id="1006" w:author="Jon" w:date="2013-04-24T13:06:00Z">
              <w:del w:id="1007" w:author="Asad Rana" w:date="2013-05-04T15:27:00Z">
                <w:r w:rsidDel="00CA2AE4">
                  <w:rPr>
                    <w:color w:val="FFFFFF"/>
                    <w:sz w:val="24"/>
                  </w:rPr>
                  <w:delText xml:space="preserve">The </w:delText>
                </w:r>
              </w:del>
            </w:ins>
            <w:del w:id="1008" w:author="Asad Rana" w:date="2013-05-04T15:27:00Z">
              <w:r w:rsidR="00A42DF8" w:rsidDel="00CA2AE4">
                <w:rPr>
                  <w:color w:val="FFFFFF"/>
                  <w:sz w:val="24"/>
                </w:rPr>
                <w:delText>User</w:delText>
              </w:r>
            </w:del>
            <w:ins w:id="1009" w:author="Jon" w:date="2013-04-24T13:06:00Z">
              <w:del w:id="1010" w:author="Asad Rana" w:date="2013-05-04T15:27:00Z">
                <w:r w:rsidDel="00CA2AE4">
                  <w:rPr>
                    <w:color w:val="FFFFFF"/>
                    <w:sz w:val="24"/>
                  </w:rPr>
                  <w:delText xml:space="preserve"> shall</w:delText>
                </w:r>
              </w:del>
            </w:ins>
            <w:del w:id="1011" w:author="Asad Rana" w:date="2013-05-04T15:27:00Z">
              <w:r w:rsidR="00A42DF8" w:rsidDel="00CA2AE4">
                <w:rPr>
                  <w:color w:val="FFFFFF"/>
                  <w:sz w:val="24"/>
                </w:rPr>
                <w:delText xml:space="preserve"> selects “</w:delText>
              </w:r>
            </w:del>
            <w:ins w:id="1012" w:author="Jon" w:date="2013-04-24T13:06:00Z">
              <w:del w:id="1013" w:author="Asad Rana" w:date="2013-05-04T15:27:00Z">
                <w:r w:rsidDel="00CA2AE4">
                  <w:rPr>
                    <w:color w:val="FFFFFF"/>
                    <w:sz w:val="24"/>
                  </w:rPr>
                  <w:delText>I</w:delText>
                </w:r>
              </w:del>
            </w:ins>
            <w:del w:id="1014" w:author="Asad Rana" w:date="2013-05-04T15:27:00Z">
              <w:r w:rsidR="00A42DF8" w:rsidDel="00CA2AE4">
                <w:rPr>
                  <w:color w:val="FFFFFF"/>
                  <w:sz w:val="24"/>
                </w:rPr>
                <w:delText>inventory”</w:delText>
              </w:r>
            </w:del>
            <w:ins w:id="1015" w:author="Jon" w:date="2013-04-25T15:23:00Z">
              <w:del w:id="1016" w:author="Asad Rana" w:date="2013-05-04T15:27:00Z">
                <w:r w:rsidR="001E255E" w:rsidDel="00CA2AE4">
                  <w:rPr>
                    <w:color w:val="FFFFFF"/>
                    <w:sz w:val="24"/>
                  </w:rPr>
                  <w:delText>.</w:delText>
                </w:r>
              </w:del>
            </w:ins>
          </w:p>
          <w:p w14:paraId="601608F9" w14:textId="77777777" w:rsidR="00A42DF8" w:rsidRPr="001D3FAE" w:rsidDel="00CA2AE4" w:rsidRDefault="00F61F2F" w:rsidP="00CA2AE4">
            <w:pPr>
              <w:rPr>
                <w:ins w:id="1017" w:author="Jon" w:date="2013-04-24T13:07:00Z"/>
                <w:del w:id="1018" w:author="Asad Rana" w:date="2013-05-04T15:27:00Z"/>
                <w:rPrChange w:id="1019" w:author="Jon" w:date="2013-04-24T13:07:00Z">
                  <w:rPr>
                    <w:ins w:id="1020" w:author="Jon" w:date="2013-04-24T13:07:00Z"/>
                    <w:del w:id="1021" w:author="Asad Rana" w:date="2013-05-04T15:27:00Z"/>
                    <w:rFonts w:ascii="Cambria" w:hAnsi="Cambria"/>
                    <w:color w:val="FFFFFF"/>
                    <w:sz w:val="24"/>
                  </w:rPr>
                </w:rPrChange>
              </w:rPr>
              <w:pPrChange w:id="1022" w:author="Asad Rana" w:date="2013-05-04T15:27:00Z">
                <w:pPr>
                  <w:pStyle w:val="ListParagraph"/>
                  <w:keepNext/>
                  <w:keepLines/>
                  <w:numPr>
                    <w:numId w:val="22"/>
                  </w:numPr>
                  <w:spacing w:before="200" w:after="0" w:line="240" w:lineRule="auto"/>
                  <w:ind w:hanging="360"/>
                  <w:outlineLvl w:val="4"/>
                </w:pPr>
              </w:pPrChange>
            </w:pPr>
            <w:ins w:id="1023" w:author="Jon" w:date="2013-04-24T13:06:00Z">
              <w:del w:id="1024" w:author="Asad Rana" w:date="2013-05-04T15:27:00Z">
                <w:r w:rsidDel="00CA2AE4">
                  <w:rPr>
                    <w:color w:val="FFFFFF"/>
                    <w:sz w:val="24"/>
                  </w:rPr>
                  <w:delText>The System shall display</w:delText>
                </w:r>
              </w:del>
            </w:ins>
            <w:del w:id="1025" w:author="Asad Rana" w:date="2013-05-04T15:27:00Z">
              <w:r w:rsidR="00A42DF8" w:rsidDel="00CA2AE4">
                <w:rPr>
                  <w:color w:val="FFFFFF"/>
                  <w:sz w:val="24"/>
                </w:rPr>
                <w:delText>App collects data</w:delText>
              </w:r>
            </w:del>
            <w:ins w:id="1026" w:author="Jon" w:date="2013-04-24T13:06:00Z">
              <w:del w:id="1027" w:author="Asad Rana" w:date="2013-05-04T15:27:00Z">
                <w:r w:rsidR="001D3FAE" w:rsidDel="00CA2AE4">
                  <w:rPr>
                    <w:color w:val="FFFFFF"/>
                    <w:sz w:val="24"/>
                  </w:rPr>
                  <w:delText>a form-like interface</w:delText>
                </w:r>
              </w:del>
            </w:ins>
            <w:del w:id="1028" w:author="Asad Rana" w:date="2013-05-04T15:27:00Z">
              <w:r w:rsidR="00A42DF8" w:rsidDel="00CA2AE4">
                <w:rPr>
                  <w:color w:val="FFFFFF"/>
                  <w:sz w:val="24"/>
                </w:rPr>
                <w:delText xml:space="preserve"> of the user’s wine inventory</w:delText>
              </w:r>
            </w:del>
            <w:ins w:id="1029" w:author="Jon" w:date="2013-04-24T13:07:00Z">
              <w:del w:id="1030" w:author="Asad Rana" w:date="2013-05-04T15:27:00Z">
                <w:r w:rsidR="001D3FAE" w:rsidDel="00CA2AE4">
                  <w:rPr>
                    <w:color w:val="FFFFFF"/>
                    <w:sz w:val="24"/>
                  </w:rPr>
                  <w:delText>.</w:delText>
                </w:r>
              </w:del>
            </w:ins>
          </w:p>
          <w:p w14:paraId="48632780" w14:textId="77777777" w:rsidR="001D3FAE" w:rsidDel="00CA2AE4" w:rsidRDefault="001D3FAE" w:rsidP="00CA2AE4">
            <w:pPr>
              <w:rPr>
                <w:del w:id="1031" w:author="Asad Rana" w:date="2013-05-04T15:27:00Z"/>
              </w:rPr>
              <w:pPrChange w:id="1032" w:author="Asad Rana" w:date="2013-05-04T15:27:00Z">
                <w:pPr>
                  <w:pStyle w:val="ListParagraph"/>
                  <w:numPr>
                    <w:numId w:val="22"/>
                  </w:numPr>
                  <w:spacing w:after="0" w:line="240" w:lineRule="auto"/>
                  <w:ind w:hanging="360"/>
                </w:pPr>
              </w:pPrChange>
            </w:pPr>
            <w:ins w:id="1033" w:author="Jon" w:date="2013-04-24T13:07:00Z">
              <w:del w:id="1034" w:author="Asad Rana" w:date="2013-05-04T15:27:00Z">
                <w:r w:rsidDel="00CA2AE4">
                  <w:rPr>
                    <w:color w:val="FFFFFF"/>
                    <w:sz w:val="24"/>
                  </w:rPr>
                  <w:delText>The User shall edit the inventory through inputting valid input into the form.</w:delText>
                </w:r>
              </w:del>
            </w:ins>
          </w:p>
          <w:p w14:paraId="1EEF3AAF" w14:textId="77777777" w:rsidR="00A42DF8" w:rsidDel="00CA2AE4" w:rsidRDefault="001D3FAE" w:rsidP="00CA2AE4">
            <w:pPr>
              <w:rPr>
                <w:del w:id="1035" w:author="Asad Rana" w:date="2013-05-04T15:27:00Z"/>
              </w:rPr>
              <w:pPrChange w:id="1036" w:author="Asad Rana" w:date="2013-05-04T15:27:00Z">
                <w:pPr>
                  <w:pStyle w:val="ListParagraph"/>
                  <w:numPr>
                    <w:numId w:val="22"/>
                  </w:numPr>
                  <w:spacing w:after="0" w:line="240" w:lineRule="auto"/>
                  <w:ind w:hanging="360"/>
                </w:pPr>
              </w:pPrChange>
            </w:pPr>
            <w:ins w:id="1037" w:author="Jon" w:date="2013-04-24T13:08:00Z">
              <w:del w:id="1038" w:author="Asad Rana" w:date="2013-05-04T15:27:00Z">
                <w:r w:rsidDel="00CA2AE4">
                  <w:rPr>
                    <w:color w:val="FFFFFF"/>
                    <w:sz w:val="24"/>
                  </w:rPr>
                  <w:delText>The System shall</w:delText>
                </w:r>
              </w:del>
            </w:ins>
            <w:del w:id="1039" w:author="Asad Rana" w:date="2013-05-04T15:27:00Z">
              <w:r w:rsidR="00A42DF8" w:rsidDel="00CA2AE4">
                <w:rPr>
                  <w:color w:val="FFFFFF"/>
                  <w:sz w:val="24"/>
                </w:rPr>
                <w:delText>App displays inventory of the user’s wine in an organized fashion</w:delText>
              </w:r>
            </w:del>
            <w:ins w:id="1040" w:author="Jon" w:date="2013-04-25T15:23:00Z">
              <w:del w:id="1041" w:author="Asad Rana" w:date="2013-05-04T15:27:00Z">
                <w:r w:rsidR="001E255E" w:rsidDel="00CA2AE4">
                  <w:rPr>
                    <w:color w:val="FFFFFF"/>
                    <w:sz w:val="24"/>
                  </w:rPr>
                  <w:delText>.</w:delText>
                </w:r>
              </w:del>
            </w:ins>
          </w:p>
          <w:p w14:paraId="5AAB159A" w14:textId="77777777" w:rsidR="00A42DF8" w:rsidDel="00CA2AE4" w:rsidRDefault="00A42DF8" w:rsidP="00CA2AE4">
            <w:pPr>
              <w:rPr>
                <w:del w:id="1042" w:author="Asad Rana" w:date="2013-05-04T15:27:00Z"/>
              </w:rPr>
              <w:pPrChange w:id="1043" w:author="Asad Rana" w:date="2013-05-04T15:27:00Z">
                <w:pPr>
                  <w:pStyle w:val="ListParagraph"/>
                  <w:numPr>
                    <w:numId w:val="22"/>
                  </w:numPr>
                  <w:spacing w:after="0" w:line="240" w:lineRule="auto"/>
                  <w:ind w:hanging="360"/>
                </w:pPr>
              </w:pPrChange>
            </w:pPr>
            <w:del w:id="1044" w:author="Asad Rana" w:date="2013-05-04T15:27:00Z">
              <w:r w:rsidDel="00CA2AE4">
                <w:rPr>
                  <w:color w:val="FFFFFF"/>
                  <w:sz w:val="24"/>
                </w:rPr>
                <w:delText xml:space="preserve">The </w:delText>
              </w:r>
            </w:del>
            <w:ins w:id="1045" w:author="Jon" w:date="2013-04-25T15:22:00Z">
              <w:del w:id="1046" w:author="Asad Rana" w:date="2013-05-04T15:27:00Z">
                <w:r w:rsidR="001E255E" w:rsidDel="00CA2AE4">
                  <w:rPr>
                    <w:color w:val="FFFFFF"/>
                    <w:sz w:val="24"/>
                  </w:rPr>
                  <w:delText>U</w:delText>
                </w:r>
              </w:del>
            </w:ins>
            <w:del w:id="1047" w:author="Asad Rana" w:date="2013-05-04T15:27:00Z">
              <w:r w:rsidDel="00CA2AE4">
                <w:rPr>
                  <w:color w:val="FFFFFF"/>
                  <w:sz w:val="24"/>
                </w:rPr>
                <w:delText xml:space="preserve">user </w:delText>
              </w:r>
            </w:del>
            <w:ins w:id="1048" w:author="Jon" w:date="2013-04-25T15:22:00Z">
              <w:del w:id="1049" w:author="Asad Rana" w:date="2013-05-04T15:27:00Z">
                <w:r w:rsidR="001E255E" w:rsidDel="00CA2AE4">
                  <w:rPr>
                    <w:color w:val="FFFFFF"/>
                    <w:sz w:val="24"/>
                  </w:rPr>
                  <w:delText xml:space="preserve">shall </w:delText>
                </w:r>
              </w:del>
            </w:ins>
            <w:del w:id="1050" w:author="Asad Rana" w:date="2013-05-04T15:27:00Z">
              <w:r w:rsidDel="00CA2AE4">
                <w:rPr>
                  <w:color w:val="FFFFFF"/>
                  <w:sz w:val="24"/>
                </w:rPr>
                <w:delText>selects “</w:delText>
              </w:r>
            </w:del>
            <w:ins w:id="1051" w:author="Jon" w:date="2013-04-25T15:22:00Z">
              <w:del w:id="1052" w:author="Asad Rana" w:date="2013-05-04T15:27:00Z">
                <w:r w:rsidR="001E255E" w:rsidDel="00CA2AE4">
                  <w:rPr>
                    <w:color w:val="FFFFFF"/>
                    <w:sz w:val="24"/>
                  </w:rPr>
                  <w:delText>E</w:delText>
                </w:r>
              </w:del>
            </w:ins>
            <w:del w:id="1053" w:author="Asad Rana" w:date="2013-05-04T15:27:00Z">
              <w:r w:rsidDel="00CA2AE4">
                <w:rPr>
                  <w:color w:val="FFFFFF"/>
                  <w:sz w:val="24"/>
                </w:rPr>
                <w:delText xml:space="preserve">edit </w:delText>
              </w:r>
            </w:del>
            <w:ins w:id="1054" w:author="Jon" w:date="2013-04-25T15:23:00Z">
              <w:del w:id="1055" w:author="Asad Rana" w:date="2013-05-04T15:27:00Z">
                <w:r w:rsidR="001E255E" w:rsidDel="00CA2AE4">
                  <w:rPr>
                    <w:color w:val="FFFFFF"/>
                    <w:sz w:val="24"/>
                  </w:rPr>
                  <w:delText>W</w:delText>
                </w:r>
              </w:del>
            </w:ins>
            <w:del w:id="1056" w:author="Asad Rana" w:date="2013-05-04T15:27:00Z">
              <w:r w:rsidDel="00CA2AE4">
                <w:rPr>
                  <w:color w:val="FFFFFF"/>
                  <w:sz w:val="24"/>
                </w:rPr>
                <w:delText>wine”</w:delText>
              </w:r>
            </w:del>
            <w:ins w:id="1057" w:author="Jon" w:date="2013-04-25T15:23:00Z">
              <w:del w:id="1058" w:author="Asad Rana" w:date="2013-05-04T15:27:00Z">
                <w:r w:rsidR="001E255E" w:rsidDel="00CA2AE4">
                  <w:rPr>
                    <w:color w:val="FFFFFF"/>
                    <w:sz w:val="24"/>
                  </w:rPr>
                  <w:delText>.</w:delText>
                </w:r>
              </w:del>
            </w:ins>
          </w:p>
          <w:p w14:paraId="7068A077" w14:textId="77777777" w:rsidR="00A42DF8" w:rsidDel="00CA2AE4" w:rsidRDefault="001E255E" w:rsidP="00CA2AE4">
            <w:pPr>
              <w:rPr>
                <w:del w:id="1059" w:author="Asad Rana" w:date="2013-05-04T15:27:00Z"/>
              </w:rPr>
              <w:pPrChange w:id="1060" w:author="Asad Rana" w:date="2013-05-04T15:27:00Z">
                <w:pPr>
                  <w:pStyle w:val="ListParagraph"/>
                  <w:numPr>
                    <w:numId w:val="22"/>
                  </w:numPr>
                  <w:spacing w:after="0" w:line="240" w:lineRule="auto"/>
                  <w:ind w:hanging="360"/>
                </w:pPr>
              </w:pPrChange>
            </w:pPr>
            <w:ins w:id="1061" w:author="Jon" w:date="2013-04-25T15:22:00Z">
              <w:del w:id="1062" w:author="Asad Rana" w:date="2013-05-04T15:27:00Z">
                <w:r w:rsidDel="00CA2AE4">
                  <w:rPr>
                    <w:color w:val="FFFFFF"/>
                    <w:sz w:val="24"/>
                  </w:rPr>
                  <w:delText>The System shall be</w:delText>
                </w:r>
              </w:del>
            </w:ins>
            <w:del w:id="1063" w:author="Asad Rana" w:date="2013-05-04T15:27:00Z">
              <w:r w:rsidR="00A42DF8" w:rsidDel="00CA2AE4">
                <w:rPr>
                  <w:color w:val="FFFFFF"/>
                  <w:sz w:val="24"/>
                </w:rPr>
                <w:delText xml:space="preserve">App </w:delText>
              </w:r>
            </w:del>
            <w:ins w:id="1064" w:author="Jon" w:date="2013-04-25T15:22:00Z">
              <w:del w:id="1065" w:author="Asad Rana" w:date="2013-05-04T15:27:00Z">
                <w:r w:rsidDel="00CA2AE4">
                  <w:rPr>
                    <w:color w:val="FFFFFF"/>
                    <w:sz w:val="24"/>
                  </w:rPr>
                  <w:delText>in</w:delText>
                </w:r>
              </w:del>
            </w:ins>
            <w:del w:id="1066" w:author="Asad Rana" w:date="2013-05-04T15:27:00Z">
              <w:r w:rsidR="00A42DF8" w:rsidDel="00CA2AE4">
                <w:rPr>
                  <w:color w:val="FFFFFF"/>
                  <w:sz w:val="24"/>
                </w:rPr>
                <w:delText>goes into edit mode</w:delText>
              </w:r>
            </w:del>
            <w:ins w:id="1067" w:author="Jon" w:date="2013-04-25T15:23:00Z">
              <w:del w:id="1068" w:author="Asad Rana" w:date="2013-05-04T15:27:00Z">
                <w:r w:rsidDel="00CA2AE4">
                  <w:rPr>
                    <w:color w:val="FFFFFF"/>
                    <w:sz w:val="24"/>
                  </w:rPr>
                  <w:delText>.</w:delText>
                </w:r>
              </w:del>
            </w:ins>
          </w:p>
          <w:p w14:paraId="78E0E82B" w14:textId="77777777" w:rsidR="00A42DF8" w:rsidDel="00CA2AE4" w:rsidRDefault="001E255E" w:rsidP="00CA2AE4">
            <w:pPr>
              <w:rPr>
                <w:del w:id="1069" w:author="Asad Rana" w:date="2013-05-04T15:27:00Z"/>
              </w:rPr>
              <w:pPrChange w:id="1070" w:author="Asad Rana" w:date="2013-05-04T15:27:00Z">
                <w:pPr>
                  <w:pStyle w:val="ListParagraph"/>
                  <w:numPr>
                    <w:numId w:val="22"/>
                  </w:numPr>
                  <w:spacing w:after="0" w:line="240" w:lineRule="auto"/>
                  <w:ind w:hanging="360"/>
                </w:pPr>
              </w:pPrChange>
            </w:pPr>
            <w:ins w:id="1071" w:author="Jon" w:date="2013-04-25T15:22:00Z">
              <w:del w:id="1072" w:author="Asad Rana" w:date="2013-05-04T15:27:00Z">
                <w:r w:rsidDel="00CA2AE4">
                  <w:rPr>
                    <w:color w:val="FFFFFF"/>
                    <w:sz w:val="24"/>
                  </w:rPr>
                  <w:delText xml:space="preserve">The </w:delText>
                </w:r>
              </w:del>
            </w:ins>
            <w:del w:id="1073" w:author="Asad Rana" w:date="2013-05-04T15:27:00Z">
              <w:r w:rsidR="00A42DF8" w:rsidDel="00CA2AE4">
                <w:rPr>
                  <w:color w:val="FFFFFF"/>
                  <w:sz w:val="24"/>
                </w:rPr>
                <w:delText>User</w:delText>
              </w:r>
            </w:del>
            <w:ins w:id="1074" w:author="Jon" w:date="2013-04-25T15:22:00Z">
              <w:del w:id="1075" w:author="Asad Rana" w:date="2013-05-04T15:27:00Z">
                <w:r w:rsidDel="00CA2AE4">
                  <w:rPr>
                    <w:color w:val="FFFFFF"/>
                    <w:sz w:val="24"/>
                  </w:rPr>
                  <w:delText xml:space="preserve"> shall</w:delText>
                </w:r>
              </w:del>
            </w:ins>
            <w:del w:id="1076" w:author="Asad Rana" w:date="2013-05-04T15:27:00Z">
              <w:r w:rsidR="00A42DF8" w:rsidDel="00CA2AE4">
                <w:rPr>
                  <w:color w:val="FFFFFF"/>
                  <w:sz w:val="24"/>
                </w:rPr>
                <w:delText xml:space="preserve"> selects the wine they wish to make changes to</w:delText>
              </w:r>
            </w:del>
            <w:ins w:id="1077" w:author="Jon" w:date="2013-04-25T15:22:00Z">
              <w:del w:id="1078" w:author="Asad Rana" w:date="2013-05-04T15:27:00Z">
                <w:r w:rsidDel="00CA2AE4">
                  <w:rPr>
                    <w:color w:val="FFFFFF"/>
                    <w:sz w:val="24"/>
                  </w:rPr>
                  <w:delText>a wine.</w:delText>
                </w:r>
              </w:del>
            </w:ins>
          </w:p>
          <w:p w14:paraId="6737AC09" w14:textId="77777777" w:rsidR="00A42DF8" w:rsidDel="00CA2AE4" w:rsidRDefault="00A42DF8" w:rsidP="00CA2AE4">
            <w:pPr>
              <w:rPr>
                <w:del w:id="1079" w:author="Asad Rana" w:date="2013-05-04T15:27:00Z"/>
              </w:rPr>
              <w:pPrChange w:id="1080" w:author="Asad Rana" w:date="2013-05-04T15:27:00Z">
                <w:pPr>
                  <w:pStyle w:val="ListParagraph"/>
                  <w:numPr>
                    <w:numId w:val="22"/>
                  </w:numPr>
                  <w:spacing w:after="0" w:line="240" w:lineRule="auto"/>
                  <w:ind w:hanging="360"/>
                </w:pPr>
              </w:pPrChange>
            </w:pPr>
            <w:del w:id="1081" w:author="Asad Rana" w:date="2013-05-04T15:27:00Z">
              <w:r w:rsidDel="00CA2AE4">
                <w:rPr>
                  <w:color w:val="FFFFFF"/>
                  <w:sz w:val="24"/>
                </w:rPr>
                <w:delText>App will display up-to-date wine data that the user can change (details of how this is presented is TBD).</w:delText>
              </w:r>
            </w:del>
          </w:p>
          <w:p w14:paraId="5DCFBD32" w14:textId="77777777" w:rsidR="00A42DF8" w:rsidDel="00CA2AE4" w:rsidRDefault="001E255E" w:rsidP="00CA2AE4">
            <w:pPr>
              <w:rPr>
                <w:del w:id="1082" w:author="Asad Rana" w:date="2013-05-04T15:27:00Z"/>
              </w:rPr>
              <w:pPrChange w:id="1083" w:author="Asad Rana" w:date="2013-05-04T15:27:00Z">
                <w:pPr>
                  <w:pStyle w:val="ListParagraph"/>
                  <w:numPr>
                    <w:numId w:val="22"/>
                  </w:numPr>
                  <w:spacing w:after="0" w:line="240" w:lineRule="auto"/>
                  <w:ind w:hanging="360"/>
                </w:pPr>
              </w:pPrChange>
            </w:pPr>
            <w:ins w:id="1084" w:author="Jon" w:date="2013-04-25T15:23:00Z">
              <w:del w:id="1085" w:author="Asad Rana" w:date="2013-05-04T15:27:00Z">
                <w:r w:rsidDel="00CA2AE4">
                  <w:rPr>
                    <w:color w:val="FFFFFF"/>
                    <w:sz w:val="24"/>
                  </w:rPr>
                  <w:delText xml:space="preserve">The </w:delText>
                </w:r>
              </w:del>
            </w:ins>
            <w:del w:id="1086" w:author="Asad Rana" w:date="2013-05-04T15:27:00Z">
              <w:r w:rsidR="00A42DF8" w:rsidDel="00CA2AE4">
                <w:rPr>
                  <w:color w:val="FFFFFF"/>
                  <w:sz w:val="24"/>
                </w:rPr>
                <w:delText>User</w:delText>
              </w:r>
            </w:del>
            <w:ins w:id="1087" w:author="Jon" w:date="2013-04-25T15:23:00Z">
              <w:del w:id="1088" w:author="Asad Rana" w:date="2013-05-04T15:27:00Z">
                <w:r w:rsidDel="00CA2AE4">
                  <w:rPr>
                    <w:color w:val="FFFFFF"/>
                    <w:sz w:val="24"/>
                  </w:rPr>
                  <w:delText xml:space="preserve"> shall</w:delText>
                </w:r>
              </w:del>
            </w:ins>
            <w:del w:id="1089" w:author="Asad Rana" w:date="2013-05-04T15:27:00Z">
              <w:r w:rsidR="00A42DF8" w:rsidDel="00CA2AE4">
                <w:rPr>
                  <w:color w:val="FFFFFF"/>
                  <w:sz w:val="24"/>
                </w:rPr>
                <w:delText xml:space="preserve"> </w:delText>
              </w:r>
            </w:del>
            <w:ins w:id="1090" w:author="Jon" w:date="2013-04-25T15:23:00Z">
              <w:del w:id="1091" w:author="Asad Rana" w:date="2013-05-04T15:27:00Z">
                <w:r w:rsidDel="00CA2AE4">
                  <w:rPr>
                    <w:color w:val="FFFFFF"/>
                    <w:sz w:val="24"/>
                  </w:rPr>
                  <w:delText xml:space="preserve">select </w:delText>
                </w:r>
              </w:del>
            </w:ins>
            <w:del w:id="1092" w:author="Asad Rana" w:date="2013-05-04T15:27:00Z">
              <w:r w:rsidR="00A42DF8" w:rsidDel="00CA2AE4">
                <w:rPr>
                  <w:color w:val="FFFFFF"/>
                  <w:sz w:val="24"/>
                </w:rPr>
                <w:delText>will hit confirm/finish</w:delText>
              </w:r>
            </w:del>
            <w:ins w:id="1093" w:author="Jon" w:date="2013-04-25T15:23:00Z">
              <w:del w:id="1094" w:author="Asad Rana" w:date="2013-05-04T15:27:00Z">
                <w:r w:rsidDel="00CA2AE4">
                  <w:rPr>
                    <w:color w:val="FFFFFF"/>
                    <w:sz w:val="24"/>
                  </w:rPr>
                  <w:delText>“Done”</w:delText>
                </w:r>
              </w:del>
            </w:ins>
            <w:del w:id="1095" w:author="Asad Rana" w:date="2013-05-04T15:27:00Z">
              <w:r w:rsidR="00A42DF8" w:rsidDel="00CA2AE4">
                <w:rPr>
                  <w:color w:val="FFFFFF"/>
                  <w:sz w:val="24"/>
                </w:rPr>
                <w:delText xml:space="preserve"> when user is done editing wine data</w:delText>
              </w:r>
            </w:del>
          </w:p>
          <w:p w14:paraId="0599FE89" w14:textId="77777777" w:rsidR="00A42DF8" w:rsidDel="00CA2AE4" w:rsidRDefault="001E255E" w:rsidP="00CA2AE4">
            <w:pPr>
              <w:rPr>
                <w:del w:id="1096" w:author="Asad Rana" w:date="2013-05-04T15:27:00Z"/>
              </w:rPr>
              <w:pPrChange w:id="1097" w:author="Asad Rana" w:date="2013-05-04T15:27:00Z">
                <w:pPr>
                  <w:pStyle w:val="ListParagraph"/>
                  <w:numPr>
                    <w:numId w:val="22"/>
                  </w:numPr>
                  <w:spacing w:after="0" w:line="240" w:lineRule="auto"/>
                  <w:ind w:hanging="360"/>
                </w:pPr>
              </w:pPrChange>
            </w:pPr>
            <w:ins w:id="1098" w:author="Jon" w:date="2013-04-25T15:23:00Z">
              <w:del w:id="1099" w:author="Asad Rana" w:date="2013-05-04T15:27:00Z">
                <w:r w:rsidDel="00CA2AE4">
                  <w:rPr>
                    <w:color w:val="FFFFFF"/>
                    <w:sz w:val="24"/>
                  </w:rPr>
                  <w:delText>The System shall</w:delText>
                </w:r>
              </w:del>
            </w:ins>
            <w:del w:id="1100" w:author="Asad Rana" w:date="2013-05-04T15:27:00Z">
              <w:r w:rsidR="00A42DF8" w:rsidDel="00CA2AE4">
                <w:rPr>
                  <w:color w:val="FFFFFF"/>
                  <w:sz w:val="24"/>
                </w:rPr>
                <w:delText>App will direct user back to inventory screen in “normal mode”</w:delText>
              </w:r>
            </w:del>
          </w:p>
        </w:tc>
      </w:tr>
      <w:tr w:rsidR="00A42DF8" w:rsidDel="00CA2AE4" w14:paraId="402DDEE4" w14:textId="77777777" w:rsidTr="00A42DF8">
        <w:trPr>
          <w:del w:id="1101" w:author="Asad Rana" w:date="2013-05-04T15:27:00Z"/>
        </w:trPr>
        <w:tc>
          <w:tcPr>
            <w:tcW w:w="9576" w:type="dxa"/>
            <w:shd w:val="clear" w:color="auto" w:fill="595959"/>
            <w:hideMark/>
          </w:tcPr>
          <w:p w14:paraId="7C286D44" w14:textId="77777777" w:rsidR="00A42DF8" w:rsidDel="00CA2AE4" w:rsidRDefault="00A42DF8" w:rsidP="00CA2AE4">
            <w:pPr>
              <w:rPr>
                <w:del w:id="1102" w:author="Asad Rana" w:date="2013-05-04T15:27:00Z"/>
                <w:rStyle w:val="IntenseReference1"/>
                <w:color w:val="9BBB59"/>
                <w:sz w:val="28"/>
              </w:rPr>
              <w:pPrChange w:id="1103" w:author="Asad Rana" w:date="2013-05-04T15:27:00Z">
                <w:pPr>
                  <w:spacing w:after="0" w:line="240" w:lineRule="auto"/>
                </w:pPr>
              </w:pPrChange>
            </w:pPr>
            <w:del w:id="1104" w:author="Asad Rana" w:date="2013-05-04T15:27:00Z">
              <w:r w:rsidDel="00CA2AE4">
                <w:rPr>
                  <w:rStyle w:val="IntenseReference1"/>
                  <w:color w:val="9BBB59"/>
                  <w:sz w:val="28"/>
                </w:rPr>
                <w:delText>Alternate Paths:</w:delText>
              </w:r>
            </w:del>
          </w:p>
          <w:p w14:paraId="35F4B1EE" w14:textId="77777777" w:rsidR="00A42DF8" w:rsidDel="00CA2AE4" w:rsidRDefault="001E255E" w:rsidP="00CA2AE4">
            <w:pPr>
              <w:rPr>
                <w:del w:id="1105" w:author="Asad Rana" w:date="2013-05-04T15:27:00Z"/>
              </w:rPr>
              <w:pPrChange w:id="1106" w:author="Asad Rana" w:date="2013-05-04T15:27:00Z">
                <w:pPr>
                  <w:pStyle w:val="ListParagraph"/>
                  <w:numPr>
                    <w:numId w:val="23"/>
                  </w:numPr>
                  <w:spacing w:after="0" w:line="240" w:lineRule="auto"/>
                  <w:ind w:hanging="360"/>
                </w:pPr>
              </w:pPrChange>
            </w:pPr>
            <w:ins w:id="1107" w:author="Jon" w:date="2013-04-25T15:24:00Z">
              <w:del w:id="1108" w:author="Asad Rana" w:date="2013-05-04T15:27:00Z">
                <w:r w:rsidDel="00CA2AE4">
                  <w:rPr>
                    <w:color w:val="FFFFFF"/>
                    <w:sz w:val="24"/>
                  </w:rPr>
                  <w:delText xml:space="preserve">The User shall, </w:delText>
                </w:r>
              </w:del>
            </w:ins>
            <w:del w:id="1109" w:author="Asad Rana" w:date="2013-05-04T15:27:00Z">
              <w:r w:rsidR="00A42DF8" w:rsidDel="00CA2AE4">
                <w:rPr>
                  <w:color w:val="FFFFFF"/>
                  <w:sz w:val="24"/>
                </w:rPr>
                <w:delText>Once a user</w:delText>
              </w:r>
            </w:del>
            <w:ins w:id="1110" w:author="Jon" w:date="2013-04-25T15:24:00Z">
              <w:del w:id="1111" w:author="Asad Rana" w:date="2013-05-04T15:27:00Z">
                <w:r w:rsidDel="00CA2AE4">
                  <w:rPr>
                    <w:color w:val="FFFFFF"/>
                    <w:sz w:val="24"/>
                  </w:rPr>
                  <w:delText>upon</w:delText>
                </w:r>
              </w:del>
            </w:ins>
            <w:del w:id="1112" w:author="Asad Rana" w:date="2013-05-04T15:27:00Z">
              <w:r w:rsidR="00A42DF8" w:rsidDel="00CA2AE4">
                <w:rPr>
                  <w:color w:val="FFFFFF"/>
                  <w:sz w:val="24"/>
                </w:rPr>
                <w:delText xml:space="preserve"> confirms a change</w:delText>
              </w:r>
            </w:del>
            <w:ins w:id="1113" w:author="Jon" w:date="2013-04-25T15:24:00Z">
              <w:del w:id="1114" w:author="Asad Rana" w:date="2013-05-04T15:27:00Z">
                <w:r w:rsidDel="00CA2AE4">
                  <w:rPr>
                    <w:color w:val="FFFFFF"/>
                    <w:sz w:val="24"/>
                  </w:rPr>
                  <w:delText>changing the inventory</w:delText>
                </w:r>
              </w:del>
            </w:ins>
            <w:del w:id="1115" w:author="Asad Rana" w:date="2013-05-04T15:27:00Z">
              <w:r w:rsidR="00A42DF8" w:rsidDel="00CA2AE4">
                <w:rPr>
                  <w:color w:val="FFFFFF"/>
                  <w:sz w:val="24"/>
                </w:rPr>
                <w:delText xml:space="preserve">, </w:delText>
              </w:r>
            </w:del>
            <w:ins w:id="1116" w:author="Jon" w:date="2013-04-25T15:24:00Z">
              <w:del w:id="1117" w:author="Asad Rana" w:date="2013-05-04T15:27:00Z">
                <w:r w:rsidDel="00CA2AE4">
                  <w:rPr>
                    <w:color w:val="FFFFFF"/>
                    <w:sz w:val="24"/>
                  </w:rPr>
                  <w:delText>be</w:delText>
                </w:r>
              </w:del>
            </w:ins>
            <w:del w:id="1118" w:author="Asad Rana" w:date="2013-05-04T15:27:00Z">
              <w:r w:rsidR="00A42DF8" w:rsidDel="00CA2AE4">
                <w:rPr>
                  <w:color w:val="FFFFFF"/>
                  <w:sz w:val="24"/>
                </w:rPr>
                <w:delText>a prompt</w:delText>
              </w:r>
            </w:del>
            <w:ins w:id="1119" w:author="Jon" w:date="2013-04-25T15:24:00Z">
              <w:del w:id="1120" w:author="Asad Rana" w:date="2013-05-04T15:27:00Z">
                <w:r w:rsidDel="00CA2AE4">
                  <w:rPr>
                    <w:color w:val="FFFFFF"/>
                    <w:sz w:val="24"/>
                  </w:rPr>
                  <w:delText>ed</w:delText>
                </w:r>
              </w:del>
            </w:ins>
            <w:del w:id="1121" w:author="Asad Rana" w:date="2013-05-04T15:27:00Z">
              <w:r w:rsidR="00A42DF8" w:rsidDel="00CA2AE4">
                <w:rPr>
                  <w:color w:val="FFFFFF"/>
                  <w:sz w:val="24"/>
                </w:rPr>
                <w:delText xml:space="preserve"> will pop up asking user if they want to change more wines.</w:delText>
              </w:r>
            </w:del>
            <w:ins w:id="1122" w:author="Jon" w:date="2013-04-25T15:24:00Z">
              <w:del w:id="1123" w:author="Asad Rana" w:date="2013-05-04T15:27:00Z">
                <w:r w:rsidDel="00CA2AE4">
                  <w:rPr>
                    <w:color w:val="FFFFFF"/>
                    <w:sz w:val="24"/>
                  </w:rPr>
                  <w:delText>“Continue to Edit</w:delText>
                </w:r>
              </w:del>
            </w:ins>
            <w:ins w:id="1124" w:author="Jon" w:date="2013-04-25T15:25:00Z">
              <w:del w:id="1125" w:author="Asad Rana" w:date="2013-05-04T15:27:00Z">
                <w:r w:rsidDel="00CA2AE4">
                  <w:rPr>
                    <w:color w:val="FFFFFF"/>
                    <w:sz w:val="24"/>
                  </w:rPr>
                  <w:delText>?”</w:delText>
                </w:r>
              </w:del>
            </w:ins>
          </w:p>
          <w:p w14:paraId="075AC46B" w14:textId="77777777" w:rsidR="00A42DF8" w:rsidDel="00CA2AE4" w:rsidRDefault="001E255E" w:rsidP="00CA2AE4">
            <w:pPr>
              <w:rPr>
                <w:del w:id="1126" w:author="Asad Rana" w:date="2013-05-04T15:27:00Z"/>
              </w:rPr>
              <w:pPrChange w:id="1127" w:author="Asad Rana" w:date="2013-05-04T15:27:00Z">
                <w:pPr>
                  <w:pStyle w:val="ListParagraph"/>
                  <w:numPr>
                    <w:numId w:val="23"/>
                  </w:numPr>
                  <w:spacing w:after="0" w:line="240" w:lineRule="auto"/>
                  <w:ind w:hanging="360"/>
                </w:pPr>
              </w:pPrChange>
            </w:pPr>
            <w:ins w:id="1128" w:author="Jon" w:date="2013-04-25T15:25:00Z">
              <w:del w:id="1129" w:author="Asad Rana" w:date="2013-05-04T15:27:00Z">
                <w:r w:rsidDel="00CA2AE4">
                  <w:rPr>
                    <w:color w:val="FFFFFF"/>
                    <w:sz w:val="24"/>
                  </w:rPr>
                  <w:delText>The User shall</w:delText>
                </w:r>
              </w:del>
            </w:ins>
            <w:del w:id="1130" w:author="Asad Rana" w:date="2013-05-04T15:27:00Z">
              <w:r w:rsidR="00A42DF8" w:rsidDel="00CA2AE4">
                <w:rPr>
                  <w:color w:val="FFFFFF"/>
                  <w:sz w:val="24"/>
                </w:rPr>
                <w:delText xml:space="preserve">If user selects </w:delText>
              </w:r>
            </w:del>
            <w:ins w:id="1131" w:author="Jon" w:date="2013-04-25T15:25:00Z">
              <w:del w:id="1132" w:author="Asad Rana" w:date="2013-05-04T15:27:00Z">
                <w:r w:rsidDel="00CA2AE4">
                  <w:rPr>
                    <w:color w:val="FFFFFF"/>
                    <w:sz w:val="24"/>
                  </w:rPr>
                  <w:delText>“Y</w:delText>
                </w:r>
              </w:del>
            </w:ins>
            <w:del w:id="1133" w:author="Asad Rana" w:date="2013-05-04T15:27:00Z">
              <w:r w:rsidR="00A42DF8" w:rsidDel="00CA2AE4">
                <w:rPr>
                  <w:color w:val="FFFFFF"/>
                  <w:sz w:val="24"/>
                </w:rPr>
                <w:delText>yes</w:delText>
              </w:r>
            </w:del>
            <w:ins w:id="1134" w:author="Jon" w:date="2013-04-25T15:25:00Z">
              <w:del w:id="1135" w:author="Asad Rana" w:date="2013-05-04T15:27:00Z">
                <w:r w:rsidDel="00CA2AE4">
                  <w:rPr>
                    <w:color w:val="FFFFFF"/>
                    <w:sz w:val="24"/>
                  </w:rPr>
                  <w:delText>” and be</w:delText>
                </w:r>
              </w:del>
            </w:ins>
            <w:del w:id="1136" w:author="Asad Rana" w:date="2013-05-04T15:27:00Z">
              <w:r w:rsidR="00A42DF8" w:rsidDel="00CA2AE4">
                <w:rPr>
                  <w:color w:val="FFFFFF"/>
                  <w:sz w:val="24"/>
                </w:rPr>
                <w:delText>, then user will be directed through workflow steps 8-10 again</w:delText>
              </w:r>
            </w:del>
            <w:ins w:id="1137" w:author="Jon" w:date="2013-04-25T15:25:00Z">
              <w:del w:id="1138" w:author="Asad Rana" w:date="2013-05-04T15:27:00Z">
                <w:r w:rsidDel="00CA2AE4">
                  <w:rPr>
                    <w:color w:val="FFFFFF"/>
                    <w:sz w:val="24"/>
                  </w:rPr>
                  <w:delText>.</w:delText>
                </w:r>
              </w:del>
            </w:ins>
          </w:p>
        </w:tc>
      </w:tr>
      <w:tr w:rsidR="00A42DF8" w:rsidDel="00CA2AE4" w14:paraId="3FBE7618" w14:textId="77777777" w:rsidTr="00A42DF8">
        <w:trPr>
          <w:del w:id="1139" w:author="Asad Rana" w:date="2013-05-04T15:27:00Z"/>
        </w:trPr>
        <w:tc>
          <w:tcPr>
            <w:tcW w:w="9576" w:type="dxa"/>
            <w:shd w:val="clear" w:color="auto" w:fill="6D6D6D"/>
            <w:hideMark/>
          </w:tcPr>
          <w:p w14:paraId="3ACC9623" w14:textId="77777777" w:rsidR="00A42DF8" w:rsidDel="00CA2AE4" w:rsidRDefault="00A42DF8" w:rsidP="00CA2AE4">
            <w:pPr>
              <w:rPr>
                <w:del w:id="1140" w:author="Asad Rana" w:date="2013-05-04T15:27:00Z"/>
                <w:rStyle w:val="IntenseReference1"/>
                <w:color w:val="9BBB59"/>
                <w:sz w:val="28"/>
              </w:rPr>
              <w:pPrChange w:id="1141" w:author="Asad Rana" w:date="2013-05-04T15:27:00Z">
                <w:pPr>
                  <w:spacing w:after="0" w:line="240" w:lineRule="auto"/>
                </w:pPr>
              </w:pPrChange>
            </w:pPr>
            <w:del w:id="1142" w:author="Asad Rana" w:date="2013-05-04T15:27:00Z">
              <w:r w:rsidDel="00CA2AE4">
                <w:rPr>
                  <w:rStyle w:val="IntenseReference1"/>
                  <w:color w:val="9BBB59"/>
                  <w:sz w:val="28"/>
                </w:rPr>
                <w:delText>Options:</w:delText>
              </w:r>
            </w:del>
          </w:p>
          <w:p w14:paraId="55A8973A" w14:textId="77777777" w:rsidR="00A42DF8" w:rsidDel="00CA2AE4" w:rsidRDefault="001E255E" w:rsidP="00CA2AE4">
            <w:pPr>
              <w:rPr>
                <w:del w:id="1143" w:author="Asad Rana" w:date="2013-05-04T15:27:00Z"/>
              </w:rPr>
              <w:pPrChange w:id="1144" w:author="Asad Rana" w:date="2013-05-04T15:27:00Z">
                <w:pPr>
                  <w:spacing w:after="0" w:line="240" w:lineRule="auto"/>
                </w:pPr>
              </w:pPrChange>
            </w:pPr>
            <w:ins w:id="1145" w:author="Jon" w:date="2013-04-25T15:25:00Z">
              <w:del w:id="1146" w:author="Asad Rana" w:date="2013-05-04T15:27:00Z">
                <w:r w:rsidDel="00CA2AE4">
                  <w:rPr>
                    <w:color w:val="FFFFFF"/>
                    <w:sz w:val="24"/>
                  </w:rPr>
                  <w:delText xml:space="preserve">The </w:delText>
                </w:r>
              </w:del>
            </w:ins>
            <w:del w:id="1147" w:author="Asad Rana" w:date="2013-05-04T15:27:00Z">
              <w:r w:rsidR="00A42DF8" w:rsidDel="00CA2AE4">
                <w:rPr>
                  <w:color w:val="FFFFFF"/>
                  <w:sz w:val="24"/>
                </w:rPr>
                <w:delText>User can make changes to more than one wine data before going back to the main inventory screen</w:delText>
              </w:r>
              <w:r w:rsidR="009737E2" w:rsidDel="00CA2AE4">
                <w:rPr>
                  <w:color w:val="FFFFFF"/>
                  <w:sz w:val="24"/>
                </w:rPr>
                <w:delText>.</w:delText>
              </w:r>
            </w:del>
          </w:p>
        </w:tc>
      </w:tr>
    </w:tbl>
    <w:p w14:paraId="08C55163" w14:textId="77777777" w:rsidR="00A42DF8" w:rsidDel="00CA2AE4" w:rsidRDefault="00A42DF8" w:rsidP="00CA2AE4">
      <w:pPr>
        <w:rPr>
          <w:del w:id="1148" w:author="Asad Rana" w:date="2013-05-04T15:27:00Z"/>
          <w:rStyle w:val="Emphasis"/>
          <w:b/>
          <w:i w:val="0"/>
        </w:rPr>
        <w:pPrChange w:id="1149" w:author="Asad Rana" w:date="2013-05-04T15:27:00Z">
          <w:pPr/>
        </w:pPrChange>
      </w:pPr>
    </w:p>
    <w:p w14:paraId="14CFEE34" w14:textId="77777777" w:rsidR="009737E2" w:rsidDel="00CA2AE4" w:rsidRDefault="009737E2" w:rsidP="00CA2AE4">
      <w:pPr>
        <w:rPr>
          <w:del w:id="1150" w:author="Asad Rana" w:date="2013-05-04T15:27:00Z"/>
          <w:rStyle w:val="Emphasis"/>
          <w:b/>
          <w:i w:val="0"/>
        </w:rPr>
        <w:pPrChange w:id="1151" w:author="Asad Rana" w:date="2013-05-04T15:27:00Z">
          <w:pPr/>
        </w:pPrChange>
      </w:pPr>
    </w:p>
    <w:p w14:paraId="07F1ECF4" w14:textId="77777777" w:rsidR="009737E2" w:rsidRPr="009737E2" w:rsidDel="00CA2AE4" w:rsidRDefault="009737E2" w:rsidP="00CA2AE4">
      <w:pPr>
        <w:rPr>
          <w:del w:id="1152" w:author="Asad Rana" w:date="2013-05-04T15:27:00Z"/>
        </w:rPr>
        <w:pPrChange w:id="1153" w:author="Asad Rana" w:date="2013-05-04T15:27:00Z">
          <w:pPr/>
        </w:pPrChange>
      </w:pPr>
    </w:p>
    <w:p w14:paraId="671BF89F" w14:textId="77777777" w:rsidR="009737E2" w:rsidRPr="009737E2" w:rsidDel="00CA2AE4" w:rsidRDefault="009737E2" w:rsidP="00CA2AE4">
      <w:pPr>
        <w:rPr>
          <w:del w:id="1154" w:author="Asad Rana" w:date="2013-05-04T15:27:00Z"/>
        </w:rPr>
        <w:pPrChange w:id="1155" w:author="Asad Rana" w:date="2013-05-04T15:27:00Z">
          <w:pPr/>
        </w:pPrChange>
      </w:pPr>
    </w:p>
    <w:p w14:paraId="371DDD81" w14:textId="77777777" w:rsidR="009737E2" w:rsidRPr="009737E2" w:rsidDel="00CA2AE4" w:rsidRDefault="009737E2" w:rsidP="00CA2AE4">
      <w:pPr>
        <w:rPr>
          <w:del w:id="1156" w:author="Asad Rana" w:date="2013-05-04T15:27:00Z"/>
        </w:rPr>
        <w:pPrChange w:id="1157" w:author="Asad Rana" w:date="2013-05-04T15:27:00Z">
          <w:pPr/>
        </w:pPrChange>
      </w:pPr>
    </w:p>
    <w:p w14:paraId="0FC76D5E" w14:textId="77777777" w:rsidR="009737E2" w:rsidRPr="009737E2" w:rsidDel="00CA2AE4" w:rsidRDefault="009737E2" w:rsidP="00CA2AE4">
      <w:pPr>
        <w:rPr>
          <w:del w:id="1158" w:author="Asad Rana" w:date="2013-05-04T15:27:00Z"/>
        </w:rPr>
        <w:pPrChange w:id="1159" w:author="Asad Rana" w:date="2013-05-04T15:27:00Z">
          <w:pPr/>
        </w:pPrChange>
      </w:pPr>
    </w:p>
    <w:p w14:paraId="70BB57E8" w14:textId="77777777" w:rsidR="009737E2" w:rsidDel="00CA2AE4" w:rsidRDefault="009737E2" w:rsidP="00CA2AE4">
      <w:pPr>
        <w:rPr>
          <w:del w:id="1160" w:author="Asad Rana" w:date="2013-05-04T15:27:00Z"/>
        </w:rPr>
        <w:pPrChange w:id="1161" w:author="Asad Rana" w:date="2013-05-04T15:27:00Z">
          <w:pPr/>
        </w:pPrChange>
      </w:pPr>
    </w:p>
    <w:p w14:paraId="5E28584A" w14:textId="77777777" w:rsidR="00A42DF8" w:rsidDel="00CA2AE4" w:rsidRDefault="00A42DF8" w:rsidP="00CA2AE4">
      <w:pPr>
        <w:rPr>
          <w:del w:id="1162" w:author="Asad Rana" w:date="2013-05-04T15:27:00Z"/>
        </w:rPr>
        <w:pPrChange w:id="1163" w:author="Asad Rana" w:date="2013-05-04T15:27:00Z">
          <w:pPr/>
        </w:pPrChange>
      </w:pPr>
    </w:p>
    <w:p w14:paraId="4CCFF635" w14:textId="77777777" w:rsidR="009737E2" w:rsidDel="00CA2AE4" w:rsidRDefault="009737E2" w:rsidP="00CA2AE4">
      <w:pPr>
        <w:rPr>
          <w:del w:id="1164" w:author="Asad Rana" w:date="2013-05-04T15:27:00Z"/>
        </w:rPr>
        <w:pPrChange w:id="1165" w:author="Asad Rana" w:date="2013-05-04T15:27:00Z">
          <w:pPr/>
        </w:pPrChange>
      </w:pPr>
    </w:p>
    <w:p w14:paraId="61253B99" w14:textId="77777777" w:rsidR="009737E2" w:rsidDel="00CA2AE4" w:rsidRDefault="009737E2" w:rsidP="00CA2AE4">
      <w:pPr>
        <w:rPr>
          <w:del w:id="1166" w:author="Asad Rana" w:date="2013-05-04T15:27:00Z"/>
        </w:rPr>
        <w:pPrChange w:id="1167" w:author="Asad Rana" w:date="2013-05-04T15:27:00Z">
          <w:pPr/>
        </w:pPrChange>
      </w:pPr>
    </w:p>
    <w:p w14:paraId="6C6C4F72" w14:textId="77777777" w:rsidR="009737E2" w:rsidDel="00CA2AE4" w:rsidRDefault="009737E2" w:rsidP="00CA2AE4">
      <w:pPr>
        <w:rPr>
          <w:del w:id="1168" w:author="Asad Rana" w:date="2013-05-04T15:27:00Z"/>
        </w:rPr>
        <w:pPrChange w:id="1169" w:author="Asad Rana" w:date="2013-05-04T15:27:00Z">
          <w:pPr/>
        </w:pPrChange>
      </w:pPr>
    </w:p>
    <w:p w14:paraId="1230B3B7" w14:textId="77777777" w:rsidR="009737E2" w:rsidDel="00CA2AE4" w:rsidRDefault="009737E2" w:rsidP="00CA2AE4">
      <w:pPr>
        <w:rPr>
          <w:del w:id="1170" w:author="Asad Rana" w:date="2013-05-04T15:27:00Z"/>
        </w:rPr>
        <w:pPrChange w:id="1171" w:author="Asad Rana" w:date="2013-05-04T15:27:00Z">
          <w:pPr/>
        </w:pPrChange>
      </w:pPr>
    </w:p>
    <w:p w14:paraId="716B2B26" w14:textId="77777777" w:rsidR="009737E2" w:rsidDel="00CA2AE4" w:rsidRDefault="009737E2" w:rsidP="00CA2AE4">
      <w:pPr>
        <w:rPr>
          <w:del w:id="1172" w:author="Asad Rana" w:date="2013-05-04T15:27:00Z"/>
        </w:rPr>
        <w:pPrChange w:id="1173" w:author="Asad Rana" w:date="2013-05-04T15:27:00Z">
          <w:pPr/>
        </w:pPrChange>
      </w:pPr>
    </w:p>
    <w:p w14:paraId="37634F6F" w14:textId="77777777" w:rsidR="009737E2" w:rsidDel="00CA2AE4" w:rsidRDefault="009737E2" w:rsidP="00CA2AE4">
      <w:pPr>
        <w:rPr>
          <w:del w:id="1174" w:author="Asad Rana" w:date="2013-05-04T15:27:00Z"/>
        </w:rPr>
        <w:pPrChange w:id="1175" w:author="Asad Rana" w:date="2013-05-04T15:27:00Z">
          <w:pPr/>
        </w:pPrChange>
      </w:pPr>
    </w:p>
    <w:p w14:paraId="77EB2E43" w14:textId="77777777" w:rsidR="009737E2" w:rsidDel="00CA2AE4" w:rsidRDefault="009737E2" w:rsidP="00CA2AE4">
      <w:pPr>
        <w:rPr>
          <w:del w:id="1176" w:author="Asad Rana" w:date="2013-05-04T15:27:00Z"/>
        </w:rPr>
        <w:pPrChange w:id="1177" w:author="Asad Rana" w:date="2013-05-04T15:27:00Z">
          <w:pPr/>
        </w:pPrChange>
      </w:pPr>
    </w:p>
    <w:p w14:paraId="145AB17C" w14:textId="77777777" w:rsidR="009737E2" w:rsidRDefault="009737E2" w:rsidP="00CA2AE4">
      <w:pPr>
        <w:pPrChange w:id="1178" w:author="Asad Rana" w:date="2013-05-04T15:27:00Z">
          <w:pPr/>
        </w:pPrChange>
      </w:pPr>
    </w:p>
    <w:p w14:paraId="7657A04F" w14:textId="77777777" w:rsidR="009737E2" w:rsidRDefault="00CA2AE4" w:rsidP="009737E2">
      <w:r>
        <w:rPr>
          <w:noProof/>
        </w:rPr>
        <mc:AlternateContent>
          <mc:Choice Requires="wps">
            <w:drawing>
              <wp:anchor distT="0" distB="0" distL="114300" distR="114300" simplePos="0" relativeHeight="251661312" behindDoc="0" locked="0" layoutInCell="1" allowOverlap="1" wp14:anchorId="43C03690" wp14:editId="3FFA0D20">
                <wp:simplePos x="0" y="0"/>
                <wp:positionH relativeFrom="column">
                  <wp:posOffset>4572000</wp:posOffset>
                </wp:positionH>
                <wp:positionV relativeFrom="paragraph">
                  <wp:posOffset>571500</wp:posOffset>
                </wp:positionV>
                <wp:extent cx="2372360" cy="273050"/>
                <wp:effectExtent l="0" t="0" r="15240" b="3175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777777"/>
                        </a:solidFill>
                        <a:ln w="28575">
                          <a:solidFill>
                            <a:srgbClr val="943634"/>
                          </a:solidFill>
                          <a:miter lim="800000"/>
                          <a:headEnd/>
                          <a:tailEnd/>
                        </a:ln>
                      </wps:spPr>
                      <wps:txbx>
                        <w:txbxContent>
                          <w:p w14:paraId="0EE94F05" w14:textId="77777777" w:rsidR="003A2053" w:rsidRDefault="003A2053" w:rsidP="009737E2">
                            <w:pPr>
                              <w:rPr>
                                <w:i/>
                                <w:color w:val="FFFFFF"/>
                              </w:rPr>
                            </w:pPr>
                            <w:r>
                              <w:rPr>
                                <w:i/>
                                <w:color w:val="FFFFFF"/>
                              </w:rPr>
                              <w:t xml:space="preserve">Last Updated: </w:t>
                            </w:r>
                            <w:r w:rsidRPr="009737E2">
                              <w:rPr>
                                <w:i/>
                                <w:color w:val="FFFFFF"/>
                              </w:rPr>
                              <w:t>April 19,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36" type="#_x0000_t202" style="position:absolute;margin-left:5in;margin-top:45pt;width:186.8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" fillcolor="#777" strokecolor="#943634" strokeweight="2.25pt">
                <v:textbox>
                  <w:txbxContent>
                    <w:p w14:paraId="0EE94F05" w14:textId="77777777" w:rsidR="003A2053" w:rsidRDefault="003A2053" w:rsidP="009737E2">
                      <w:pPr>
                        <w:rPr>
                          <w:i/>
                          <w:color w:val="FFFFFF"/>
                        </w:rPr>
                      </w:pPr>
                      <w:r>
                        <w:rPr>
                          <w:i/>
                          <w:color w:val="FFFFFF"/>
                        </w:rPr>
                        <w:t xml:space="preserve">Last Updated: </w:t>
                      </w:r>
                      <w:r w:rsidRPr="009737E2">
                        <w:rPr>
                          <w:i/>
                          <w:color w:val="FFFFFF"/>
                        </w:rPr>
                        <w:t>April 19, 2013</w:t>
                      </w:r>
                    </w:p>
                  </w:txbxContent>
                </v:textbox>
              </v:shape>
            </w:pict>
          </mc:Fallback>
        </mc:AlternateContent>
      </w:r>
    </w:p>
    <w:p w14:paraId="1AADF4BB" w14:textId="77777777" w:rsidR="009737E2" w:rsidDel="00CA2AE4" w:rsidRDefault="00224EFD" w:rsidP="00CA2AE4">
      <w:pPr>
        <w:jc w:val="right"/>
        <w:rPr>
          <w:del w:id="1179" w:author="Asad Rana" w:date="2013-05-04T15:31:00Z"/>
          <w:rStyle w:val="Emphasis"/>
          <w:i w:val="0"/>
          <w:iCs w:val="0"/>
          <w:sz w:val="10"/>
        </w:rPr>
        <w:pPrChange w:id="1180" w:author="Asad Rana" w:date="2013-05-04T15:31:00Z">
          <w:pPr/>
        </w:pPrChange>
      </w:pPr>
      <w:r>
        <w:rPr>
          <w:noProof/>
        </w:rPr>
        <mc:AlternateContent>
          <mc:Choice Requires="wps">
            <w:drawing>
              <wp:anchor distT="0" distB="0" distL="114300" distR="114300" simplePos="0" relativeHeight="251660288" behindDoc="0" locked="0" layoutInCell="0" allowOverlap="1" wp14:anchorId="76D66428" wp14:editId="19CD4314">
                <wp:simplePos x="0" y="0"/>
                <wp:positionH relativeFrom="page">
                  <wp:posOffset>-13970</wp:posOffset>
                </wp:positionH>
                <wp:positionV relativeFrom="page">
                  <wp:align>top</wp:align>
                </wp:positionV>
                <wp:extent cx="7786370" cy="1469390"/>
                <wp:effectExtent l="0" t="0" r="11430" b="3810"/>
                <wp:wrapSquare wrapText="bothSides"/>
                <wp:docPr id="2"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54695317" w14:textId="77777777" w:rsidR="003A2053" w:rsidRDefault="003A2053" w:rsidP="009737E2">
                            <w:pPr>
                              <w:spacing w:after="0"/>
                              <w:rPr>
                                <w:caps/>
                                <w:color w:val="9BBB59"/>
                                <w:sz w:val="52"/>
                                <w:szCs w:val="40"/>
                              </w:rPr>
                            </w:pPr>
                            <w:r>
                              <w:rPr>
                                <w:caps/>
                                <w:color w:val="9BBB59"/>
                                <w:sz w:val="52"/>
                                <w:szCs w:val="40"/>
                              </w:rPr>
                              <w:t>[</w:t>
                            </w:r>
                            <w:r>
                              <w:rPr>
                                <w:b/>
                                <w:caps/>
                                <w:color w:val="FFFFFF"/>
                                <w:sz w:val="32"/>
                              </w:rPr>
                              <w:t>USe CASE # INV-</w:t>
                            </w:r>
                            <w:ins w:id="1181" w:author="Asad Rana" w:date="2013-05-04T15:24:00Z">
                              <w:r>
                                <w:rPr>
                                  <w:b/>
                                  <w:caps/>
                                  <w:color w:val="FFFFFF"/>
                                  <w:sz w:val="32"/>
                                </w:rPr>
                                <w:t>0</w:t>
                              </w:r>
                            </w:ins>
                            <w:r>
                              <w:rPr>
                                <w:b/>
                                <w:caps/>
                                <w:color w:val="FFFFFF"/>
                                <w:sz w:val="32"/>
                              </w:rPr>
                              <w:t>4: “Filter/search inventory”</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_x0000_s1037" style="position:absolute;left:0;text-align:left;margin-left:-1.05pt;margin-top:0;width:613.1pt;height:115.7pt;z-index:251660288;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" o:allowincell="f" fillcolor="#943634" stroked="f">
                <v:shadow type="perspective" color="gray" opacity=".5" mv:blur="0" origin=",.5" offset="17pt,-52pt" matrix=",,,-1"/>
                <v:textbox style="mso-fit-shape-to-text:t" inset=",1in,1in,7.2pt">
                  <w:txbxContent>
                    <w:p w14:paraId="54695317" w14:textId="77777777" w:rsidR="003A2053" w:rsidRDefault="003A2053" w:rsidP="009737E2">
                      <w:pPr>
                        <w:spacing w:after="0"/>
                        <w:rPr>
                          <w:caps/>
                          <w:color w:val="9BBB59"/>
                          <w:sz w:val="52"/>
                          <w:szCs w:val="40"/>
                        </w:rPr>
                      </w:pPr>
                      <w:r>
                        <w:rPr>
                          <w:caps/>
                          <w:color w:val="9BBB59"/>
                          <w:sz w:val="52"/>
                          <w:szCs w:val="40"/>
                        </w:rPr>
                        <w:t>[</w:t>
                      </w:r>
                      <w:r>
                        <w:rPr>
                          <w:b/>
                          <w:caps/>
                          <w:color w:val="FFFFFF"/>
                          <w:sz w:val="32"/>
                        </w:rPr>
                        <w:t>USe CASE # INV-</w:t>
                      </w:r>
                      <w:ins w:id="1182" w:author="Asad Rana" w:date="2013-05-04T15:24:00Z">
                        <w:r>
                          <w:rPr>
                            <w:b/>
                            <w:caps/>
                            <w:color w:val="FFFFFF"/>
                            <w:sz w:val="32"/>
                          </w:rPr>
                          <w:t>0</w:t>
                        </w:r>
                      </w:ins>
                      <w:r>
                        <w:rPr>
                          <w:b/>
                          <w:caps/>
                          <w:color w:val="FFFFFF"/>
                          <w:sz w:val="32"/>
                        </w:rPr>
                        <w:t>4: “Filter/search inventory”</w:t>
                      </w:r>
                      <w:r>
                        <w:rPr>
                          <w:b/>
                          <w:caps/>
                          <w:color w:val="9BBB59"/>
                          <w:sz w:val="52"/>
                          <w:szCs w:val="40"/>
                        </w:rPr>
                        <w:t>]</w:t>
                      </w:r>
                    </w:p>
                  </w:txbxContent>
                </v:textbox>
                <w10:wrap type="square" anchorx="page" anchory="page"/>
              </v:rect>
            </w:pict>
          </mc:Fallback>
        </mc:AlternateContent>
      </w:r>
    </w:p>
    <w:p w14:paraId="1E92717E" w14:textId="77777777" w:rsidR="00CA2AE4" w:rsidRDefault="00CA2AE4" w:rsidP="00CA2AE4">
      <w:pPr>
        <w:rPr>
          <w:ins w:id="1183" w:author="Asad Rana" w:date="2013-05-04T15:31:00Z"/>
          <w:rStyle w:val="BookTitle1"/>
          <w:color w:val="FFFFFF"/>
        </w:rPr>
        <w:pPrChange w:id="1184" w:author="Asad Rana" w:date="2013-05-04T15:31:00Z">
          <w:pPr>
            <w:jc w:val="right"/>
          </w:pPr>
        </w:pPrChange>
      </w:pPr>
    </w:p>
    <w:p w14:paraId="7318B427" w14:textId="77777777" w:rsidR="009737E2" w:rsidRDefault="009737E2" w:rsidP="00CA2AE4">
      <w:pPr>
        <w:jc w:val="right"/>
        <w:rPr>
          <w:rStyle w:val="Emphasis"/>
          <w:i w:val="0"/>
          <w:iCs w:val="0"/>
          <w:sz w:val="10"/>
        </w:rPr>
        <w:pPrChange w:id="1185" w:author="Asad Rana" w:date="2013-05-04T15:31:00Z">
          <w:pPr/>
        </w:pPrChange>
      </w:pPr>
    </w:p>
    <w:tbl>
      <w:tblPr>
        <w:tblW w:w="0" w:type="auto"/>
        <w:tblLook w:val="04A0" w:firstRow="1" w:lastRow="0" w:firstColumn="1" w:lastColumn="0" w:noHBand="0" w:noVBand="1"/>
      </w:tblPr>
      <w:tblGrid>
        <w:gridCol w:w="9576"/>
      </w:tblGrid>
      <w:tr w:rsidR="009737E2" w14:paraId="236C272F" w14:textId="77777777" w:rsidTr="009737E2">
        <w:tc>
          <w:tcPr>
            <w:tcW w:w="9576" w:type="dxa"/>
            <w:shd w:val="clear" w:color="auto" w:fill="6D6D6D"/>
            <w:hideMark/>
          </w:tcPr>
          <w:p w14:paraId="15C44404" w14:textId="77777777" w:rsidR="009737E2" w:rsidRDefault="009737E2">
            <w:pPr>
              <w:spacing w:after="0" w:line="240" w:lineRule="auto"/>
              <w:rPr>
                <w:rStyle w:val="IntenseReference1"/>
                <w:color w:val="9BBB59"/>
                <w:sz w:val="28"/>
              </w:rPr>
            </w:pPr>
            <w:r>
              <w:rPr>
                <w:rStyle w:val="IntenseReference1"/>
                <w:color w:val="9BBB59"/>
                <w:sz w:val="28"/>
              </w:rPr>
              <w:t>Description:</w:t>
            </w:r>
          </w:p>
          <w:p w14:paraId="25720D12" w14:textId="77777777" w:rsidR="009737E2" w:rsidRDefault="009737E2" w:rsidP="001E255E">
            <w:pPr>
              <w:spacing w:after="0" w:line="240" w:lineRule="auto"/>
              <w:rPr>
                <w:color w:val="FFFFFF"/>
              </w:rPr>
            </w:pPr>
            <w:r>
              <w:rPr>
                <w:color w:val="FFFFFF"/>
                <w:sz w:val="24"/>
              </w:rPr>
              <w:t xml:space="preserve">This </w:t>
            </w:r>
            <w:ins w:id="1186" w:author="Jon" w:date="2013-04-25T15:25:00Z">
              <w:r w:rsidR="001E255E">
                <w:rPr>
                  <w:color w:val="FFFFFF"/>
                  <w:sz w:val="24"/>
                </w:rPr>
                <w:t>U</w:t>
              </w:r>
            </w:ins>
            <w:del w:id="1187" w:author="Jon" w:date="2013-04-25T15:25:00Z">
              <w:r w:rsidDel="001E255E">
                <w:rPr>
                  <w:color w:val="FFFFFF"/>
                  <w:sz w:val="24"/>
                </w:rPr>
                <w:delText>u</w:delText>
              </w:r>
            </w:del>
            <w:r>
              <w:rPr>
                <w:color w:val="FFFFFF"/>
                <w:sz w:val="24"/>
              </w:rPr>
              <w:t xml:space="preserve">se case </w:t>
            </w:r>
            <w:ins w:id="1188" w:author="Jon" w:date="2013-04-25T15:25:00Z">
              <w:r w:rsidR="001E255E">
                <w:rPr>
                  <w:color w:val="FFFFFF"/>
                  <w:sz w:val="24"/>
                </w:rPr>
                <w:t>outlines</w:t>
              </w:r>
            </w:ins>
            <w:del w:id="1189" w:author="Jon" w:date="2013-04-25T15:25:00Z">
              <w:r w:rsidDel="001E255E">
                <w:rPr>
                  <w:color w:val="FFFFFF"/>
                  <w:sz w:val="24"/>
                </w:rPr>
                <w:delText>covers</w:delText>
              </w:r>
            </w:del>
            <w:r>
              <w:rPr>
                <w:color w:val="FFFFFF"/>
                <w:sz w:val="24"/>
              </w:rPr>
              <w:t xml:space="preserve"> the user’s ability to look at specific types of wine within their inventory. </w:t>
            </w:r>
            <w:del w:id="1190" w:author="Jon" w:date="2013-04-25T15:26:00Z">
              <w:r w:rsidDel="001E255E">
                <w:rPr>
                  <w:color w:val="FFFFFF"/>
                  <w:sz w:val="24"/>
                </w:rPr>
                <w:delText>For example, the user may wish to drink a dry wine, so the user will want to look at all the dry wines that the user has, if they have any at all.</w:delText>
              </w:r>
            </w:del>
          </w:p>
        </w:tc>
      </w:tr>
      <w:tr w:rsidR="009737E2" w14:paraId="274F1CC8" w14:textId="77777777" w:rsidTr="009737E2">
        <w:tc>
          <w:tcPr>
            <w:tcW w:w="9576" w:type="dxa"/>
            <w:shd w:val="clear" w:color="auto" w:fill="595959"/>
            <w:hideMark/>
          </w:tcPr>
          <w:p w14:paraId="07280008" w14:textId="77777777" w:rsidR="009737E2" w:rsidRDefault="009737E2">
            <w:pPr>
              <w:spacing w:after="0" w:line="240" w:lineRule="auto"/>
              <w:rPr>
                <w:rStyle w:val="IntenseReference1"/>
                <w:color w:val="9BBB59"/>
                <w:sz w:val="28"/>
              </w:rPr>
            </w:pPr>
            <w:r>
              <w:rPr>
                <w:rStyle w:val="IntenseReference1"/>
                <w:color w:val="9BBB59"/>
                <w:sz w:val="28"/>
              </w:rPr>
              <w:t>Actors:</w:t>
            </w:r>
          </w:p>
          <w:p w14:paraId="2495F119" w14:textId="77777777" w:rsidR="009737E2" w:rsidRDefault="009737E2">
            <w:pPr>
              <w:spacing w:after="0" w:line="240" w:lineRule="auto"/>
            </w:pPr>
            <w:r>
              <w:rPr>
                <w:color w:val="FFFFFF"/>
                <w:sz w:val="24"/>
              </w:rPr>
              <w:t>The user</w:t>
            </w:r>
          </w:p>
        </w:tc>
      </w:tr>
      <w:tr w:rsidR="009737E2" w14:paraId="2F7F2079" w14:textId="77777777" w:rsidTr="009737E2">
        <w:tc>
          <w:tcPr>
            <w:tcW w:w="9576" w:type="dxa"/>
            <w:shd w:val="clear" w:color="auto" w:fill="6D6D6D"/>
            <w:hideMark/>
          </w:tcPr>
          <w:p w14:paraId="210FF030" w14:textId="77777777" w:rsidR="009737E2" w:rsidRDefault="009737E2">
            <w:pPr>
              <w:spacing w:after="0" w:line="240" w:lineRule="auto"/>
              <w:rPr>
                <w:rStyle w:val="IntenseReference1"/>
                <w:color w:val="9BBB59"/>
                <w:sz w:val="28"/>
              </w:rPr>
            </w:pPr>
            <w:r>
              <w:rPr>
                <w:rStyle w:val="IntenseReference1"/>
                <w:color w:val="9BBB59"/>
                <w:sz w:val="28"/>
              </w:rPr>
              <w:t>Desired Outcome:</w:t>
            </w:r>
          </w:p>
          <w:p w14:paraId="7B7E1882" w14:textId="77777777" w:rsidR="009737E2" w:rsidRDefault="009737E2" w:rsidP="001E255E">
            <w:pPr>
              <w:spacing w:after="0" w:line="240" w:lineRule="auto"/>
            </w:pPr>
            <w:r>
              <w:rPr>
                <w:color w:val="FFFFFF"/>
                <w:sz w:val="24"/>
              </w:rPr>
              <w:t xml:space="preserve">The </w:t>
            </w:r>
            <w:del w:id="1191" w:author="Jon" w:date="2013-04-25T15:26:00Z">
              <w:r w:rsidDel="001E255E">
                <w:rPr>
                  <w:color w:val="FFFFFF"/>
                  <w:sz w:val="24"/>
                </w:rPr>
                <w:delText xml:space="preserve">application </w:delText>
              </w:r>
            </w:del>
            <w:ins w:id="1192" w:author="Jon" w:date="2013-04-25T15:26:00Z">
              <w:r w:rsidR="001E255E">
                <w:rPr>
                  <w:color w:val="FFFFFF"/>
                  <w:sz w:val="24"/>
                </w:rPr>
                <w:t xml:space="preserve">System </w:t>
              </w:r>
            </w:ins>
            <w:r>
              <w:rPr>
                <w:color w:val="FFFFFF"/>
                <w:sz w:val="24"/>
              </w:rPr>
              <w:t>will display</w:t>
            </w:r>
            <w:ins w:id="1193" w:author="Jon" w:date="2013-04-25T15:27:00Z">
              <w:r w:rsidR="001E255E">
                <w:rPr>
                  <w:color w:val="FFFFFF"/>
                  <w:sz w:val="24"/>
                </w:rPr>
                <w:t xml:space="preserve"> a portion of</w:t>
              </w:r>
            </w:ins>
            <w:del w:id="1194" w:author="Jon" w:date="2013-04-25T15:27:00Z">
              <w:r w:rsidDel="001E255E">
                <w:rPr>
                  <w:color w:val="FFFFFF"/>
                  <w:sz w:val="24"/>
                </w:rPr>
                <w:delText xml:space="preserve"> all of</w:delText>
              </w:r>
            </w:del>
            <w:r>
              <w:rPr>
                <w:color w:val="FFFFFF"/>
                <w:sz w:val="24"/>
              </w:rPr>
              <w:t xml:space="preserve"> the user’s wine </w:t>
            </w:r>
            <w:del w:id="1195" w:author="Jon" w:date="2013-04-25T15:27:00Z">
              <w:r w:rsidDel="001E255E">
                <w:rPr>
                  <w:color w:val="FFFFFF"/>
                  <w:sz w:val="24"/>
                </w:rPr>
                <w:delText xml:space="preserve">data stored in their </w:delText>
              </w:r>
            </w:del>
            <w:r>
              <w:rPr>
                <w:color w:val="FFFFFF"/>
                <w:sz w:val="24"/>
              </w:rPr>
              <w:t xml:space="preserve">inventory </w:t>
            </w:r>
            <w:ins w:id="1196" w:author="Jon" w:date="2013-04-25T15:27:00Z">
              <w:r w:rsidR="001E255E">
                <w:rPr>
                  <w:color w:val="FFFFFF"/>
                  <w:sz w:val="24"/>
                </w:rPr>
                <w:t xml:space="preserve">(in relation to </w:t>
              </w:r>
            </w:ins>
            <w:del w:id="1197" w:author="Jon" w:date="2013-04-25T15:27:00Z">
              <w:r w:rsidDel="001E255E">
                <w:rPr>
                  <w:color w:val="FFFFFF"/>
                  <w:sz w:val="24"/>
                </w:rPr>
                <w:delText xml:space="preserve">given </w:delText>
              </w:r>
            </w:del>
            <w:r>
              <w:rPr>
                <w:color w:val="FFFFFF"/>
                <w:sz w:val="24"/>
              </w:rPr>
              <w:t xml:space="preserve">a specific attribute of </w:t>
            </w:r>
            <w:ins w:id="1198" w:author="Jon" w:date="2013-04-25T15:28:00Z">
              <w:r w:rsidR="001E255E">
                <w:rPr>
                  <w:color w:val="FFFFFF"/>
                  <w:sz w:val="24"/>
                </w:rPr>
                <w:t xml:space="preserve">the </w:t>
              </w:r>
            </w:ins>
            <w:r>
              <w:rPr>
                <w:color w:val="FFFFFF"/>
                <w:sz w:val="24"/>
              </w:rPr>
              <w:t>wines</w:t>
            </w:r>
            <w:ins w:id="1199" w:author="Jon" w:date="2013-04-25T15:28:00Z">
              <w:r w:rsidR="001E255E">
                <w:rPr>
                  <w:color w:val="FFFFFF"/>
                  <w:sz w:val="24"/>
                </w:rPr>
                <w:t>).</w:t>
              </w:r>
            </w:ins>
            <w:del w:id="1200" w:author="Jon" w:date="2013-04-25T15:28:00Z">
              <w:r w:rsidDel="001E255E">
                <w:rPr>
                  <w:color w:val="FFFFFF"/>
                  <w:sz w:val="24"/>
                </w:rPr>
                <w:delText>.</w:delText>
              </w:r>
            </w:del>
          </w:p>
        </w:tc>
      </w:tr>
      <w:tr w:rsidR="009737E2" w14:paraId="49A2BD3B" w14:textId="77777777" w:rsidTr="009737E2">
        <w:tc>
          <w:tcPr>
            <w:tcW w:w="9576" w:type="dxa"/>
            <w:shd w:val="clear" w:color="auto" w:fill="595959"/>
            <w:hideMark/>
          </w:tcPr>
          <w:p w14:paraId="3B0D9581" w14:textId="77777777" w:rsidR="009737E2" w:rsidRDefault="009737E2">
            <w:pPr>
              <w:spacing w:after="0" w:line="240" w:lineRule="auto"/>
              <w:rPr>
                <w:rStyle w:val="IntenseReference1"/>
                <w:color w:val="9BBB59"/>
                <w:sz w:val="28"/>
              </w:rPr>
            </w:pPr>
            <w:r>
              <w:rPr>
                <w:rStyle w:val="IntenseReference1"/>
                <w:color w:val="9BBB59"/>
                <w:sz w:val="28"/>
              </w:rPr>
              <w:t>User Goals:</w:t>
            </w:r>
          </w:p>
          <w:p w14:paraId="132D3DA6" w14:textId="77777777" w:rsidR="009737E2" w:rsidRDefault="009737E2">
            <w:pPr>
              <w:spacing w:after="0" w:line="240" w:lineRule="auto"/>
            </w:pPr>
            <w:r>
              <w:rPr>
                <w:color w:val="FFFFFF"/>
                <w:sz w:val="24"/>
              </w:rPr>
              <w:t>The user wishes to find specific types of wine in their inventory</w:t>
            </w:r>
          </w:p>
        </w:tc>
      </w:tr>
      <w:tr w:rsidR="009737E2" w14:paraId="3F6D9D9A" w14:textId="77777777" w:rsidTr="009737E2">
        <w:tc>
          <w:tcPr>
            <w:tcW w:w="9576" w:type="dxa"/>
            <w:shd w:val="clear" w:color="auto" w:fill="6D6D6D"/>
            <w:hideMark/>
          </w:tcPr>
          <w:p w14:paraId="0342558E" w14:textId="77777777" w:rsidR="009737E2" w:rsidRDefault="009737E2">
            <w:pPr>
              <w:spacing w:after="0" w:line="240" w:lineRule="auto"/>
              <w:rPr>
                <w:rStyle w:val="IntenseReference1"/>
                <w:color w:val="9BBB59"/>
                <w:sz w:val="28"/>
              </w:rPr>
            </w:pPr>
            <w:r>
              <w:rPr>
                <w:rStyle w:val="IntenseReference1"/>
                <w:color w:val="9BBB59"/>
                <w:sz w:val="28"/>
              </w:rPr>
              <w:t>Dependent Use Cases:</w:t>
            </w:r>
          </w:p>
          <w:p w14:paraId="22D8E940" w14:textId="77777777" w:rsidR="009737E2" w:rsidRPr="009737E2" w:rsidDel="00224EFD" w:rsidRDefault="009737E2">
            <w:pPr>
              <w:spacing w:after="0" w:line="240" w:lineRule="auto"/>
              <w:rPr>
                <w:del w:id="1201" w:author="Jon" w:date="2013-04-25T16:10:00Z"/>
                <w:color w:val="FFFFFF"/>
                <w:sz w:val="24"/>
              </w:rPr>
            </w:pPr>
            <w:del w:id="1202" w:author="Jon" w:date="2013-04-25T16:10:00Z">
              <w:r w:rsidRPr="009737E2" w:rsidDel="00224EFD">
                <w:rPr>
                  <w:color w:val="FFFFFF"/>
                  <w:sz w:val="24"/>
                </w:rPr>
                <w:delText>TBD</w:delText>
              </w:r>
            </w:del>
          </w:p>
          <w:p w14:paraId="76790CB9" w14:textId="77777777" w:rsidR="009737E2" w:rsidRPr="009737E2" w:rsidDel="00224EFD" w:rsidRDefault="009737E2">
            <w:pPr>
              <w:spacing w:after="0" w:line="240" w:lineRule="auto"/>
              <w:rPr>
                <w:del w:id="1203" w:author="Jon" w:date="2013-04-25T16:10:00Z"/>
                <w:color w:val="FFFFFF"/>
                <w:sz w:val="24"/>
                <w:highlight w:val="blue"/>
              </w:rPr>
            </w:pPr>
            <w:del w:id="1204" w:author="Jon" w:date="2013-04-25T16:10:00Z">
              <w:r w:rsidRPr="009737E2" w:rsidDel="00224EFD">
                <w:rPr>
                  <w:color w:val="FFFFFF"/>
                  <w:sz w:val="24"/>
                  <w:highlight w:val="blue"/>
                </w:rPr>
                <w:delText>Creating a Profile</w:delText>
              </w:r>
            </w:del>
          </w:p>
          <w:p w14:paraId="1CEA0933" w14:textId="77777777" w:rsidR="009737E2" w:rsidRPr="009737E2" w:rsidDel="00224EFD" w:rsidRDefault="009737E2">
            <w:pPr>
              <w:spacing w:after="0" w:line="240" w:lineRule="auto"/>
              <w:rPr>
                <w:del w:id="1205" w:author="Jon" w:date="2013-04-25T16:10:00Z"/>
                <w:color w:val="FFFFFF"/>
                <w:sz w:val="24"/>
                <w:highlight w:val="blue"/>
              </w:rPr>
            </w:pPr>
            <w:del w:id="1206" w:author="Jon" w:date="2013-04-25T16:10:00Z">
              <w:r w:rsidRPr="009737E2" w:rsidDel="00224EFD">
                <w:rPr>
                  <w:color w:val="FFFFFF"/>
                  <w:sz w:val="24"/>
                  <w:highlight w:val="blue"/>
                </w:rPr>
                <w:delText>Logging in</w:delText>
              </w:r>
            </w:del>
          </w:p>
          <w:p w14:paraId="596FA3E5" w14:textId="77777777" w:rsidR="009737E2" w:rsidRDefault="009737E2">
            <w:pPr>
              <w:spacing w:after="0" w:line="240" w:lineRule="auto"/>
              <w:rPr>
                <w:ins w:id="1207" w:author="Jon" w:date="2013-04-25T16:10:00Z"/>
                <w:color w:val="FFFFFF"/>
                <w:sz w:val="24"/>
              </w:rPr>
            </w:pPr>
            <w:del w:id="1208" w:author="Jon" w:date="2013-04-25T16:10:00Z">
              <w:r w:rsidRPr="009737E2" w:rsidDel="00224EFD">
                <w:rPr>
                  <w:color w:val="FFFFFF"/>
                  <w:sz w:val="24"/>
                  <w:highlight w:val="blue"/>
                </w:rPr>
                <w:delText>IN [1]</w:delText>
              </w:r>
            </w:del>
            <w:ins w:id="1209" w:author="Jon" w:date="2013-04-25T16:10:00Z">
              <w:r w:rsidR="00224EFD">
                <w:rPr>
                  <w:color w:val="FFFFFF"/>
                  <w:sz w:val="24"/>
                </w:rPr>
                <w:t>Creating a Profile</w:t>
              </w:r>
            </w:ins>
          </w:p>
          <w:p w14:paraId="2AEF7524" w14:textId="77777777" w:rsidR="00224EFD" w:rsidRDefault="00224EFD">
            <w:pPr>
              <w:spacing w:after="0" w:line="240" w:lineRule="auto"/>
            </w:pPr>
            <w:ins w:id="1210" w:author="Jon" w:date="2013-04-25T16:10:00Z">
              <w:r>
                <w:rPr>
                  <w:color w:val="FFFFFF"/>
                  <w:sz w:val="24"/>
                </w:rPr>
                <w:t>Logging in</w:t>
              </w:r>
            </w:ins>
          </w:p>
        </w:tc>
      </w:tr>
      <w:tr w:rsidR="009737E2" w14:paraId="1D6B1666" w14:textId="77777777" w:rsidTr="009737E2">
        <w:tc>
          <w:tcPr>
            <w:tcW w:w="9576" w:type="dxa"/>
            <w:shd w:val="clear" w:color="auto" w:fill="595959"/>
            <w:hideMark/>
          </w:tcPr>
          <w:p w14:paraId="6B43E746" w14:textId="77777777" w:rsidR="009737E2" w:rsidRDefault="009737E2">
            <w:pPr>
              <w:spacing w:after="0" w:line="240" w:lineRule="auto"/>
              <w:rPr>
                <w:rStyle w:val="IntenseReference1"/>
                <w:color w:val="9BBB59"/>
                <w:sz w:val="28"/>
              </w:rPr>
            </w:pPr>
            <w:r>
              <w:rPr>
                <w:rStyle w:val="IntenseReference1"/>
                <w:color w:val="9BBB59"/>
                <w:sz w:val="28"/>
              </w:rPr>
              <w:t>Involved Requirements:</w:t>
            </w:r>
          </w:p>
          <w:p w14:paraId="270C4977" w14:textId="77777777" w:rsidR="009737E2" w:rsidRDefault="009737E2" w:rsidP="009737E2">
            <w:pPr>
              <w:pStyle w:val="ListParagraph"/>
              <w:numPr>
                <w:ilvl w:val="0"/>
                <w:numId w:val="8"/>
              </w:numPr>
              <w:spacing w:after="0" w:line="240" w:lineRule="auto"/>
            </w:pPr>
            <w:r>
              <w:rPr>
                <w:color w:val="FFFFFF"/>
                <w:sz w:val="24"/>
              </w:rPr>
              <w:t>TBD</w:t>
            </w:r>
          </w:p>
        </w:tc>
      </w:tr>
      <w:tr w:rsidR="009737E2" w14:paraId="26DA80D7" w14:textId="77777777" w:rsidTr="009737E2">
        <w:tc>
          <w:tcPr>
            <w:tcW w:w="9576" w:type="dxa"/>
            <w:shd w:val="clear" w:color="auto" w:fill="6D6D6D"/>
            <w:hideMark/>
          </w:tcPr>
          <w:p w14:paraId="30471B6D" w14:textId="77777777" w:rsidR="009737E2" w:rsidRDefault="009737E2">
            <w:pPr>
              <w:spacing w:after="0" w:line="240" w:lineRule="auto"/>
              <w:rPr>
                <w:rStyle w:val="IntenseReference1"/>
                <w:color w:val="9BBB59"/>
                <w:sz w:val="28"/>
              </w:rPr>
            </w:pPr>
            <w:r>
              <w:rPr>
                <w:rStyle w:val="IntenseReference1"/>
                <w:color w:val="9BBB59"/>
                <w:sz w:val="28"/>
              </w:rPr>
              <w:t>Details:</w:t>
            </w:r>
          </w:p>
          <w:p w14:paraId="32F3EC4E" w14:textId="77777777" w:rsidR="009737E2" w:rsidRDefault="009737E2" w:rsidP="009737E2">
            <w:pPr>
              <w:pStyle w:val="ListParagraph"/>
              <w:numPr>
                <w:ilvl w:val="0"/>
                <w:numId w:val="8"/>
              </w:numPr>
              <w:spacing w:after="0" w:line="240" w:lineRule="auto"/>
              <w:rPr>
                <w:sz w:val="24"/>
                <w:szCs w:val="24"/>
              </w:rPr>
            </w:pPr>
            <w:r>
              <w:rPr>
                <w:b/>
                <w:color w:val="FFFFFF"/>
                <w:sz w:val="24"/>
                <w:szCs w:val="24"/>
                <w:u w:val="single"/>
              </w:rPr>
              <w:t>Priority:</w:t>
            </w:r>
            <w:r>
              <w:rPr>
                <w:color w:val="FFFFFF"/>
                <w:sz w:val="24"/>
                <w:szCs w:val="24"/>
              </w:rPr>
              <w:t xml:space="preserve"> 1</w:t>
            </w:r>
          </w:p>
          <w:p w14:paraId="52BD3FA8" w14:textId="77777777" w:rsidR="009737E2" w:rsidRDefault="009737E2" w:rsidP="009737E2">
            <w:pPr>
              <w:pStyle w:val="ListParagraph"/>
              <w:numPr>
                <w:ilvl w:val="0"/>
                <w:numId w:val="8"/>
              </w:numPr>
              <w:spacing w:after="0" w:line="240" w:lineRule="auto"/>
              <w:rPr>
                <w:sz w:val="24"/>
                <w:szCs w:val="24"/>
              </w:rPr>
            </w:pPr>
            <w:r>
              <w:rPr>
                <w:b/>
                <w:color w:val="FFFFFF"/>
                <w:sz w:val="24"/>
                <w:szCs w:val="24"/>
                <w:u w:val="single"/>
              </w:rPr>
              <w:t>Progress Status:</w:t>
            </w:r>
            <w:r>
              <w:rPr>
                <w:color w:val="FFFFFF"/>
                <w:sz w:val="24"/>
                <w:szCs w:val="24"/>
              </w:rPr>
              <w:t xml:space="preserve"> Planning</w:t>
            </w:r>
          </w:p>
          <w:p w14:paraId="413FE945" w14:textId="77777777" w:rsidR="009737E2" w:rsidRDefault="009737E2" w:rsidP="009737E2">
            <w:pPr>
              <w:pStyle w:val="ListParagraph"/>
              <w:numPr>
                <w:ilvl w:val="0"/>
                <w:numId w:val="8"/>
              </w:numPr>
              <w:spacing w:after="0" w:line="240" w:lineRule="auto"/>
              <w:rPr>
                <w:b/>
                <w:sz w:val="24"/>
                <w:szCs w:val="24"/>
                <w:u w:val="single"/>
              </w:rPr>
            </w:pPr>
            <w:r>
              <w:rPr>
                <w:b/>
                <w:color w:val="FFFFFF"/>
                <w:sz w:val="24"/>
                <w:szCs w:val="24"/>
                <w:u w:val="single"/>
              </w:rPr>
              <w:t>Test Phase Status:</w:t>
            </w:r>
            <w:r>
              <w:rPr>
                <w:color w:val="FFFFFF"/>
                <w:sz w:val="24"/>
                <w:szCs w:val="24"/>
              </w:rPr>
              <w:t xml:space="preserve"> Planned</w:t>
            </w:r>
          </w:p>
          <w:p w14:paraId="4BE4E2B8" w14:textId="77777777" w:rsidR="009737E2" w:rsidRDefault="009737E2" w:rsidP="009737E2">
            <w:pPr>
              <w:pStyle w:val="ListParagraph"/>
              <w:numPr>
                <w:ilvl w:val="0"/>
                <w:numId w:val="8"/>
              </w:numPr>
              <w:spacing w:after="0" w:line="240" w:lineRule="auto"/>
              <w:rPr>
                <w:b/>
                <w:u w:val="single"/>
              </w:rPr>
            </w:pPr>
            <w:r>
              <w:rPr>
                <w:b/>
                <w:color w:val="FFFFFF"/>
                <w:sz w:val="24"/>
                <w:szCs w:val="24"/>
                <w:u w:val="single"/>
              </w:rPr>
              <w:t>Frequency:</w:t>
            </w:r>
            <w:r>
              <w:rPr>
                <w:color w:val="FFFFFF"/>
                <w:sz w:val="24"/>
                <w:szCs w:val="24"/>
              </w:rPr>
              <w:t xml:space="preserve"> Custom</w:t>
            </w:r>
          </w:p>
        </w:tc>
      </w:tr>
      <w:tr w:rsidR="009737E2" w14:paraId="3B62860E" w14:textId="77777777" w:rsidTr="009737E2">
        <w:tc>
          <w:tcPr>
            <w:tcW w:w="9576" w:type="dxa"/>
            <w:shd w:val="clear" w:color="auto" w:fill="595959"/>
            <w:hideMark/>
          </w:tcPr>
          <w:p w14:paraId="278D8356" w14:textId="77777777" w:rsidR="009737E2" w:rsidRDefault="009737E2">
            <w:pPr>
              <w:spacing w:after="0" w:line="240" w:lineRule="auto"/>
              <w:rPr>
                <w:rStyle w:val="IntenseReference1"/>
                <w:color w:val="9BBB59"/>
                <w:sz w:val="28"/>
              </w:rPr>
            </w:pPr>
            <w:r>
              <w:rPr>
                <w:rStyle w:val="IntenseReference1"/>
                <w:color w:val="9BBB59"/>
                <w:sz w:val="28"/>
              </w:rPr>
              <w:t>Pre-conditions:</w:t>
            </w:r>
          </w:p>
          <w:p w14:paraId="7AF43BCD" w14:textId="77777777" w:rsidR="009737E2" w:rsidRDefault="00251BFA" w:rsidP="009737E2">
            <w:pPr>
              <w:pStyle w:val="ListParagraph"/>
              <w:numPr>
                <w:ilvl w:val="0"/>
                <w:numId w:val="24"/>
              </w:numPr>
              <w:spacing w:after="0" w:line="240" w:lineRule="auto"/>
            </w:pPr>
            <w:ins w:id="1211" w:author="Jon" w:date="2013-04-25T15:28:00Z">
              <w:r>
                <w:rPr>
                  <w:color w:val="FFFFFF"/>
                  <w:sz w:val="24"/>
                </w:rPr>
                <w:t xml:space="preserve">The </w:t>
              </w:r>
            </w:ins>
            <w:r w:rsidR="009737E2">
              <w:rPr>
                <w:color w:val="FFFFFF"/>
                <w:sz w:val="24"/>
              </w:rPr>
              <w:t xml:space="preserve">User </w:t>
            </w:r>
            <w:del w:id="1212" w:author="Jon" w:date="2013-04-25T15:28:00Z">
              <w:r w:rsidR="009737E2" w:rsidDel="00251BFA">
                <w:rPr>
                  <w:color w:val="FFFFFF"/>
                  <w:sz w:val="24"/>
                </w:rPr>
                <w:delText>has logged onto their profile</w:delText>
              </w:r>
            </w:del>
            <w:ins w:id="1213" w:author="Jon" w:date="2013-04-25T15:28:00Z">
              <w:r>
                <w:rPr>
                  <w:color w:val="FFFFFF"/>
                  <w:sz w:val="24"/>
                </w:rPr>
                <w:t>is logged in.</w:t>
              </w:r>
            </w:ins>
          </w:p>
          <w:p w14:paraId="06A72535" w14:textId="77777777" w:rsidR="009737E2" w:rsidRDefault="00251BFA" w:rsidP="009737E2">
            <w:pPr>
              <w:pStyle w:val="ListParagraph"/>
              <w:numPr>
                <w:ilvl w:val="0"/>
                <w:numId w:val="24"/>
              </w:numPr>
              <w:spacing w:after="0" w:line="240" w:lineRule="auto"/>
            </w:pPr>
            <w:ins w:id="1214" w:author="Jon" w:date="2013-04-25T15:28:00Z">
              <w:r>
                <w:rPr>
                  <w:color w:val="FFFFFF"/>
                  <w:sz w:val="24"/>
                </w:rPr>
                <w:t xml:space="preserve">The </w:t>
              </w:r>
            </w:ins>
            <w:del w:id="1215" w:author="Jon" w:date="2013-04-25T15:28:00Z">
              <w:r w:rsidR="009737E2" w:rsidDel="00251BFA">
                <w:rPr>
                  <w:color w:val="FFFFFF"/>
                  <w:sz w:val="24"/>
                </w:rPr>
                <w:delText>User is currently at their inventory screen</w:delText>
              </w:r>
            </w:del>
            <w:ins w:id="1216" w:author="Jon" w:date="2013-04-25T15:28:00Z">
              <w:r>
                <w:rPr>
                  <w:color w:val="FFFFFF"/>
                  <w:sz w:val="24"/>
                </w:rPr>
                <w:t>System is at the Inventory Screen.</w:t>
              </w:r>
            </w:ins>
          </w:p>
          <w:p w14:paraId="554B0DF0" w14:textId="77777777" w:rsidR="009737E2" w:rsidRDefault="00251BFA" w:rsidP="00251BFA">
            <w:pPr>
              <w:pStyle w:val="ListParagraph"/>
              <w:numPr>
                <w:ilvl w:val="0"/>
                <w:numId w:val="24"/>
              </w:numPr>
              <w:spacing w:after="0" w:line="240" w:lineRule="auto"/>
            </w:pPr>
            <w:ins w:id="1217" w:author="Jon" w:date="2013-04-25T15:28:00Z">
              <w:r>
                <w:rPr>
                  <w:color w:val="FFFFFF"/>
                  <w:sz w:val="24"/>
                </w:rPr>
                <w:t xml:space="preserve">The </w:t>
              </w:r>
            </w:ins>
            <w:r w:rsidR="009737E2">
              <w:rPr>
                <w:color w:val="FFFFFF"/>
                <w:sz w:val="24"/>
              </w:rPr>
              <w:t xml:space="preserve">User has </w:t>
            </w:r>
            <w:del w:id="1218" w:author="Jon" w:date="2013-04-25T15:28:00Z">
              <w:r w:rsidR="009737E2" w:rsidDel="00251BFA">
                <w:rPr>
                  <w:color w:val="FFFFFF"/>
                  <w:sz w:val="24"/>
                </w:rPr>
                <w:delText>at least one (or two?) wine data stored in their inventory</w:delText>
              </w:r>
            </w:del>
            <w:ins w:id="1219" w:author="Jon" w:date="2013-04-25T15:28:00Z">
              <w:r>
                <w:rPr>
                  <w:color w:val="FFFFFF"/>
                  <w:sz w:val="24"/>
                </w:rPr>
                <w:t>existent wine data in their inventory.</w:t>
              </w:r>
            </w:ins>
          </w:p>
        </w:tc>
      </w:tr>
      <w:tr w:rsidR="009737E2" w14:paraId="63E7CAFD" w14:textId="77777777" w:rsidTr="009737E2">
        <w:tc>
          <w:tcPr>
            <w:tcW w:w="9576" w:type="dxa"/>
            <w:shd w:val="clear" w:color="auto" w:fill="6D6D6D"/>
            <w:hideMark/>
          </w:tcPr>
          <w:p w14:paraId="4DBDA712" w14:textId="77777777" w:rsidR="009737E2" w:rsidRDefault="009737E2">
            <w:pPr>
              <w:spacing w:after="0" w:line="240" w:lineRule="auto"/>
              <w:rPr>
                <w:rStyle w:val="IntenseReference1"/>
                <w:color w:val="9BBB59"/>
                <w:sz w:val="28"/>
              </w:rPr>
            </w:pPr>
            <w:r>
              <w:rPr>
                <w:rStyle w:val="IntenseReference1"/>
                <w:color w:val="9BBB59"/>
                <w:sz w:val="28"/>
              </w:rPr>
              <w:t>Post-conditions:</w:t>
            </w:r>
          </w:p>
          <w:p w14:paraId="7FBF2B29" w14:textId="77777777" w:rsidR="009737E2" w:rsidRDefault="009737E2" w:rsidP="00251BFA">
            <w:pPr>
              <w:pStyle w:val="ListParagraph"/>
              <w:numPr>
                <w:ilvl w:val="0"/>
                <w:numId w:val="25"/>
              </w:numPr>
              <w:spacing w:after="0" w:line="240" w:lineRule="auto"/>
            </w:pPr>
            <w:r>
              <w:rPr>
                <w:color w:val="FFFFFF"/>
                <w:sz w:val="24"/>
              </w:rPr>
              <w:t xml:space="preserve">The </w:t>
            </w:r>
            <w:ins w:id="1220" w:author="Jon" w:date="2013-04-25T15:28:00Z">
              <w:r w:rsidR="00251BFA">
                <w:rPr>
                  <w:color w:val="FFFFFF"/>
                  <w:sz w:val="24"/>
                </w:rPr>
                <w:t>System</w:t>
              </w:r>
            </w:ins>
            <w:del w:id="1221" w:author="Jon" w:date="2013-04-25T15:28:00Z">
              <w:r w:rsidDel="00251BFA">
                <w:rPr>
                  <w:color w:val="FFFFFF"/>
                  <w:sz w:val="24"/>
                </w:rPr>
                <w:delText>app</w:delText>
              </w:r>
            </w:del>
            <w:r>
              <w:rPr>
                <w:color w:val="FFFFFF"/>
                <w:sz w:val="24"/>
              </w:rPr>
              <w:t xml:space="preserve"> will </w:t>
            </w:r>
            <w:del w:id="1222" w:author="Jon" w:date="2013-04-25T15:29:00Z">
              <w:r w:rsidDel="00251BFA">
                <w:rPr>
                  <w:color w:val="FFFFFF"/>
                  <w:sz w:val="24"/>
                </w:rPr>
                <w:delText>onl</w:delText>
              </w:r>
            </w:del>
            <w:del w:id="1223" w:author="Jon" w:date="2013-04-25T15:28:00Z">
              <w:r w:rsidDel="00251BFA">
                <w:rPr>
                  <w:color w:val="FFFFFF"/>
                  <w:sz w:val="24"/>
                </w:rPr>
                <w:delText xml:space="preserve">y </w:delText>
              </w:r>
            </w:del>
            <w:r>
              <w:rPr>
                <w:color w:val="FFFFFF"/>
                <w:sz w:val="24"/>
              </w:rPr>
              <w:t>present wine data that consistent with wine attributes selected by user.</w:t>
            </w:r>
          </w:p>
        </w:tc>
      </w:tr>
      <w:tr w:rsidR="009737E2" w14:paraId="4535D4A2" w14:textId="77777777" w:rsidTr="009737E2">
        <w:tc>
          <w:tcPr>
            <w:tcW w:w="9576" w:type="dxa"/>
            <w:shd w:val="clear" w:color="auto" w:fill="595959"/>
            <w:hideMark/>
          </w:tcPr>
          <w:p w14:paraId="4E6338EE" w14:textId="77777777" w:rsidR="009737E2" w:rsidRDefault="009737E2">
            <w:pPr>
              <w:spacing w:after="0" w:line="240" w:lineRule="auto"/>
              <w:rPr>
                <w:rStyle w:val="IntenseReference1"/>
                <w:color w:val="9BBB59"/>
                <w:sz w:val="28"/>
              </w:rPr>
            </w:pPr>
            <w:r>
              <w:rPr>
                <w:rStyle w:val="IntenseReference1"/>
                <w:color w:val="9BBB59"/>
                <w:sz w:val="28"/>
              </w:rPr>
              <w:t>Trigger:</w:t>
            </w:r>
          </w:p>
          <w:p w14:paraId="4F8BE750" w14:textId="77777777" w:rsidR="009737E2" w:rsidRDefault="00251BFA" w:rsidP="009737E2">
            <w:pPr>
              <w:pStyle w:val="ListParagraph"/>
              <w:numPr>
                <w:ilvl w:val="0"/>
                <w:numId w:val="26"/>
              </w:numPr>
              <w:spacing w:after="0" w:line="240" w:lineRule="auto"/>
            </w:pPr>
            <w:ins w:id="1224" w:author="Jon" w:date="2013-04-25T15:29:00Z">
              <w:r>
                <w:rPr>
                  <w:color w:val="FFFFFF"/>
                  <w:sz w:val="24"/>
                </w:rPr>
                <w:t>The User shall select a</w:t>
              </w:r>
            </w:ins>
            <w:del w:id="1225" w:author="Jon" w:date="2013-04-25T15:29:00Z">
              <w:r w:rsidR="009737E2" w:rsidDel="00251BFA">
                <w:rPr>
                  <w:color w:val="FFFFFF"/>
                  <w:sz w:val="24"/>
                </w:rPr>
                <w:delText>A</w:delText>
              </w:r>
            </w:del>
            <w:r w:rsidR="009737E2">
              <w:rPr>
                <w:color w:val="FFFFFF"/>
                <w:sz w:val="24"/>
              </w:rPr>
              <w:t xml:space="preserve"> “</w:t>
            </w:r>
            <w:ins w:id="1226" w:author="Jon" w:date="2013-04-25T15:29:00Z">
              <w:r>
                <w:rPr>
                  <w:color w:val="FFFFFF"/>
                  <w:sz w:val="24"/>
                </w:rPr>
                <w:t>F</w:t>
              </w:r>
            </w:ins>
            <w:del w:id="1227" w:author="Jon" w:date="2013-04-25T15:29:00Z">
              <w:r w:rsidR="009737E2" w:rsidDel="00251BFA">
                <w:rPr>
                  <w:color w:val="FFFFFF"/>
                  <w:sz w:val="24"/>
                </w:rPr>
                <w:delText>f</w:delText>
              </w:r>
            </w:del>
            <w:r w:rsidR="009737E2">
              <w:rPr>
                <w:color w:val="FFFFFF"/>
                <w:sz w:val="24"/>
              </w:rPr>
              <w:t>ilter” button</w:t>
            </w:r>
            <w:ins w:id="1228" w:author="Jon" w:date="2013-04-25T15:29:00Z">
              <w:r>
                <w:rPr>
                  <w:color w:val="FFFFFF"/>
                  <w:sz w:val="24"/>
                </w:rPr>
                <w:t>.</w:t>
              </w:r>
            </w:ins>
          </w:p>
        </w:tc>
      </w:tr>
      <w:tr w:rsidR="009737E2" w14:paraId="50E7D8CC" w14:textId="77777777" w:rsidTr="009737E2">
        <w:tc>
          <w:tcPr>
            <w:tcW w:w="9576" w:type="dxa"/>
            <w:shd w:val="clear" w:color="auto" w:fill="6D6D6D"/>
            <w:hideMark/>
          </w:tcPr>
          <w:p w14:paraId="3D2B2C42" w14:textId="77777777" w:rsidR="009737E2" w:rsidRDefault="009737E2">
            <w:pPr>
              <w:spacing w:after="0" w:line="240" w:lineRule="auto"/>
              <w:rPr>
                <w:rStyle w:val="IntenseReference1"/>
                <w:color w:val="9BBB59"/>
                <w:sz w:val="28"/>
              </w:rPr>
            </w:pPr>
            <w:r>
              <w:rPr>
                <w:rStyle w:val="IntenseReference1"/>
                <w:color w:val="9BBB59"/>
                <w:sz w:val="28"/>
              </w:rPr>
              <w:t>Workflow:</w:t>
            </w:r>
          </w:p>
          <w:p w14:paraId="3C4DBEE9" w14:textId="77777777" w:rsidR="009737E2" w:rsidRDefault="00251BFA" w:rsidP="009737E2">
            <w:pPr>
              <w:pStyle w:val="ListParagraph"/>
              <w:numPr>
                <w:ilvl w:val="0"/>
                <w:numId w:val="27"/>
              </w:numPr>
              <w:spacing w:after="0" w:line="240" w:lineRule="auto"/>
            </w:pPr>
            <w:ins w:id="1229" w:author="Jon" w:date="2013-04-25T15:29:00Z">
              <w:r>
                <w:rPr>
                  <w:color w:val="FFFFFF"/>
                  <w:sz w:val="24"/>
                </w:rPr>
                <w:t xml:space="preserve">The </w:t>
              </w:r>
            </w:ins>
            <w:r w:rsidR="009737E2">
              <w:rPr>
                <w:color w:val="FFFFFF"/>
                <w:sz w:val="24"/>
              </w:rPr>
              <w:t>User</w:t>
            </w:r>
            <w:ins w:id="1230" w:author="Jon" w:date="2013-04-25T15:29:00Z">
              <w:r>
                <w:rPr>
                  <w:color w:val="FFFFFF"/>
                  <w:sz w:val="24"/>
                </w:rPr>
                <w:t xml:space="preserve"> shall be</w:t>
              </w:r>
            </w:ins>
            <w:r w:rsidR="009737E2">
              <w:rPr>
                <w:color w:val="FFFFFF"/>
                <w:sz w:val="24"/>
              </w:rPr>
              <w:t xml:space="preserve"> </w:t>
            </w:r>
            <w:del w:id="1231" w:author="Jon" w:date="2013-04-25T15:29:00Z">
              <w:r w:rsidR="009737E2" w:rsidDel="00251BFA">
                <w:rPr>
                  <w:color w:val="FFFFFF"/>
                  <w:sz w:val="24"/>
                </w:rPr>
                <w:delText>logs onto their profile</w:delText>
              </w:r>
            </w:del>
            <w:ins w:id="1232" w:author="Jon" w:date="2013-04-25T15:29:00Z">
              <w:r>
                <w:rPr>
                  <w:color w:val="FFFFFF"/>
                  <w:sz w:val="24"/>
                </w:rPr>
                <w:t>logged in.</w:t>
              </w:r>
            </w:ins>
          </w:p>
          <w:p w14:paraId="0DA1CFCF" w14:textId="77777777" w:rsidR="009737E2" w:rsidRDefault="009737E2" w:rsidP="009737E2">
            <w:pPr>
              <w:pStyle w:val="ListParagraph"/>
              <w:numPr>
                <w:ilvl w:val="0"/>
                <w:numId w:val="27"/>
              </w:numPr>
              <w:spacing w:after="0" w:line="240" w:lineRule="auto"/>
            </w:pPr>
            <w:del w:id="1233" w:author="Jon" w:date="2013-04-25T15:29:00Z">
              <w:r w:rsidDel="00251BFA">
                <w:rPr>
                  <w:color w:val="FFFFFF"/>
                  <w:sz w:val="24"/>
                </w:rPr>
                <w:delText xml:space="preserve">App </w:delText>
              </w:r>
            </w:del>
            <w:ins w:id="1234" w:author="Jon" w:date="2013-04-25T15:29:00Z">
              <w:r w:rsidR="00251BFA">
                <w:rPr>
                  <w:color w:val="FFFFFF"/>
                  <w:sz w:val="24"/>
                </w:rPr>
                <w:t xml:space="preserve">The System shall </w:t>
              </w:r>
            </w:ins>
            <w:r>
              <w:rPr>
                <w:color w:val="FFFFFF"/>
                <w:sz w:val="24"/>
              </w:rPr>
              <w:t>direct</w:t>
            </w:r>
            <w:ins w:id="1235" w:author="Jon" w:date="2013-04-25T15:29:00Z">
              <w:r w:rsidR="00251BFA">
                <w:rPr>
                  <w:color w:val="FFFFFF"/>
                  <w:sz w:val="24"/>
                </w:rPr>
                <w:t xml:space="preserve"> the </w:t>
              </w:r>
            </w:ins>
            <w:del w:id="1236" w:author="Jon" w:date="2013-04-25T15:29:00Z">
              <w:r w:rsidDel="00251BFA">
                <w:rPr>
                  <w:color w:val="FFFFFF"/>
                  <w:sz w:val="24"/>
                </w:rPr>
                <w:delText xml:space="preserve">s </w:delText>
              </w:r>
            </w:del>
            <w:ins w:id="1237" w:author="Jon" w:date="2013-04-25T15:29:00Z">
              <w:r w:rsidR="00251BFA">
                <w:rPr>
                  <w:color w:val="FFFFFF"/>
                  <w:sz w:val="24"/>
                </w:rPr>
                <w:t>U</w:t>
              </w:r>
            </w:ins>
            <w:del w:id="1238" w:author="Jon" w:date="2013-04-25T15:29:00Z">
              <w:r w:rsidDel="00251BFA">
                <w:rPr>
                  <w:color w:val="FFFFFF"/>
                  <w:sz w:val="24"/>
                </w:rPr>
                <w:delText>u</w:delText>
              </w:r>
            </w:del>
            <w:r>
              <w:rPr>
                <w:color w:val="FFFFFF"/>
                <w:sz w:val="24"/>
              </w:rPr>
              <w:t>ser to the home screen</w:t>
            </w:r>
            <w:ins w:id="1239" w:author="Jon" w:date="2013-04-25T15:29:00Z">
              <w:r w:rsidR="00251BFA">
                <w:rPr>
                  <w:color w:val="FFFFFF"/>
                  <w:sz w:val="24"/>
                </w:rPr>
                <w:t>.</w:t>
              </w:r>
            </w:ins>
          </w:p>
          <w:p w14:paraId="13ADDF8A" w14:textId="77777777" w:rsidR="009737E2" w:rsidRDefault="00251BFA" w:rsidP="009737E2">
            <w:pPr>
              <w:pStyle w:val="ListParagraph"/>
              <w:numPr>
                <w:ilvl w:val="0"/>
                <w:numId w:val="27"/>
              </w:numPr>
              <w:spacing w:after="0" w:line="240" w:lineRule="auto"/>
            </w:pPr>
            <w:ins w:id="1240" w:author="Jon" w:date="2013-04-25T15:29:00Z">
              <w:r>
                <w:rPr>
                  <w:color w:val="FFFFFF"/>
                  <w:sz w:val="24"/>
                </w:rPr>
                <w:t xml:space="preserve">The </w:t>
              </w:r>
            </w:ins>
            <w:r w:rsidR="009737E2">
              <w:rPr>
                <w:color w:val="FFFFFF"/>
                <w:sz w:val="24"/>
              </w:rPr>
              <w:t>User selects “</w:t>
            </w:r>
            <w:ins w:id="1241" w:author="Jon" w:date="2013-04-25T15:30:00Z">
              <w:r>
                <w:rPr>
                  <w:color w:val="FFFFFF"/>
                  <w:sz w:val="24"/>
                </w:rPr>
                <w:t>I</w:t>
              </w:r>
            </w:ins>
            <w:del w:id="1242" w:author="Jon" w:date="2013-04-25T15:29:00Z">
              <w:r w:rsidR="009737E2" w:rsidDel="00251BFA">
                <w:rPr>
                  <w:color w:val="FFFFFF"/>
                  <w:sz w:val="24"/>
                </w:rPr>
                <w:delText>i</w:delText>
              </w:r>
            </w:del>
            <w:r w:rsidR="009737E2">
              <w:rPr>
                <w:color w:val="FFFFFF"/>
                <w:sz w:val="24"/>
              </w:rPr>
              <w:t>nventory”</w:t>
            </w:r>
            <w:ins w:id="1243" w:author="Jon" w:date="2013-04-25T15:30:00Z">
              <w:r>
                <w:rPr>
                  <w:color w:val="FFFFFF"/>
                  <w:sz w:val="24"/>
                </w:rPr>
                <w:t>.</w:t>
              </w:r>
            </w:ins>
          </w:p>
          <w:p w14:paraId="10657279" w14:textId="77777777" w:rsidR="009737E2" w:rsidRDefault="00251BFA" w:rsidP="009737E2">
            <w:pPr>
              <w:pStyle w:val="ListParagraph"/>
              <w:numPr>
                <w:ilvl w:val="0"/>
                <w:numId w:val="27"/>
              </w:numPr>
              <w:spacing w:after="0" w:line="240" w:lineRule="auto"/>
            </w:pPr>
            <w:ins w:id="1244" w:author="Jon" w:date="2013-04-25T15:30:00Z">
              <w:r>
                <w:rPr>
                  <w:color w:val="FFFFFF"/>
                  <w:sz w:val="24"/>
                </w:rPr>
                <w:t>The System shall</w:t>
              </w:r>
            </w:ins>
            <w:del w:id="1245" w:author="Jon" w:date="2013-04-25T15:30:00Z">
              <w:r w:rsidR="009737E2" w:rsidDel="00251BFA">
                <w:rPr>
                  <w:color w:val="FFFFFF"/>
                  <w:sz w:val="24"/>
                </w:rPr>
                <w:delText>App</w:delText>
              </w:r>
            </w:del>
            <w:r w:rsidR="009737E2">
              <w:rPr>
                <w:color w:val="FFFFFF"/>
                <w:sz w:val="24"/>
              </w:rPr>
              <w:t xml:space="preserve"> </w:t>
            </w:r>
            <w:ins w:id="1246" w:author="Jon" w:date="2013-04-25T15:30:00Z">
              <w:r>
                <w:rPr>
                  <w:color w:val="FFFFFF"/>
                  <w:sz w:val="24"/>
                </w:rPr>
                <w:t>display the</w:t>
              </w:r>
            </w:ins>
            <w:del w:id="1247" w:author="Jon" w:date="2013-04-25T15:30:00Z">
              <w:r w:rsidR="009737E2" w:rsidDel="00251BFA">
                <w:rPr>
                  <w:color w:val="FFFFFF"/>
                  <w:sz w:val="24"/>
                </w:rPr>
                <w:delText>collects the data of the</w:delText>
              </w:r>
            </w:del>
            <w:r w:rsidR="009737E2">
              <w:rPr>
                <w:color w:val="FFFFFF"/>
                <w:sz w:val="24"/>
              </w:rPr>
              <w:t xml:space="preserve"> </w:t>
            </w:r>
            <w:ins w:id="1248" w:author="Jon" w:date="2013-04-25T15:30:00Z">
              <w:r>
                <w:rPr>
                  <w:color w:val="FFFFFF"/>
                  <w:sz w:val="24"/>
                </w:rPr>
                <w:t>U</w:t>
              </w:r>
            </w:ins>
            <w:del w:id="1249" w:author="Jon" w:date="2013-04-25T15:30:00Z">
              <w:r w:rsidR="009737E2" w:rsidDel="00251BFA">
                <w:rPr>
                  <w:color w:val="FFFFFF"/>
                  <w:sz w:val="24"/>
                </w:rPr>
                <w:delText>u</w:delText>
              </w:r>
            </w:del>
            <w:r w:rsidR="009737E2">
              <w:rPr>
                <w:color w:val="FFFFFF"/>
                <w:sz w:val="24"/>
              </w:rPr>
              <w:t>ser’s wine inventory</w:t>
            </w:r>
            <w:ins w:id="1250" w:author="Jon" w:date="2013-04-25T15:31:00Z">
              <w:r>
                <w:rPr>
                  <w:color w:val="FFFFFF"/>
                  <w:sz w:val="24"/>
                </w:rPr>
                <w:t>.</w:t>
              </w:r>
            </w:ins>
          </w:p>
          <w:p w14:paraId="1EE54E6C" w14:textId="77777777" w:rsidR="009737E2" w:rsidDel="00251BFA" w:rsidRDefault="00251BFA" w:rsidP="009737E2">
            <w:pPr>
              <w:pStyle w:val="ListParagraph"/>
              <w:numPr>
                <w:ilvl w:val="0"/>
                <w:numId w:val="27"/>
              </w:numPr>
              <w:spacing w:after="0" w:line="240" w:lineRule="auto"/>
              <w:rPr>
                <w:del w:id="1251" w:author="Jon" w:date="2013-04-25T15:30:00Z"/>
              </w:rPr>
            </w:pPr>
            <w:ins w:id="1252" w:author="Jon" w:date="2013-04-25T15:30:00Z">
              <w:r>
                <w:rPr>
                  <w:color w:val="FFFFFF"/>
                  <w:sz w:val="24"/>
                </w:rPr>
                <w:t xml:space="preserve">The </w:t>
              </w:r>
            </w:ins>
            <w:del w:id="1253" w:author="Jon" w:date="2013-04-25T15:30:00Z">
              <w:r w:rsidR="009737E2" w:rsidDel="00251BFA">
                <w:rPr>
                  <w:color w:val="FFFFFF"/>
                  <w:sz w:val="24"/>
                </w:rPr>
                <w:delText>App displays inventory of the user’s wine in an organized fashion</w:delText>
              </w:r>
            </w:del>
          </w:p>
          <w:p w14:paraId="5DFE3D21" w14:textId="77777777" w:rsidR="009737E2" w:rsidRDefault="009737E2" w:rsidP="009737E2">
            <w:pPr>
              <w:pStyle w:val="ListParagraph"/>
              <w:numPr>
                <w:ilvl w:val="0"/>
                <w:numId w:val="27"/>
              </w:numPr>
              <w:spacing w:after="0" w:line="240" w:lineRule="auto"/>
            </w:pPr>
            <w:r>
              <w:rPr>
                <w:color w:val="FFFFFF"/>
                <w:sz w:val="24"/>
              </w:rPr>
              <w:t>User</w:t>
            </w:r>
            <w:ins w:id="1254" w:author="Jon" w:date="2013-04-25T15:30:00Z">
              <w:r w:rsidR="00251BFA">
                <w:rPr>
                  <w:color w:val="FFFFFF"/>
                  <w:sz w:val="24"/>
                </w:rPr>
                <w:t xml:space="preserve"> shall</w:t>
              </w:r>
            </w:ins>
            <w:r>
              <w:rPr>
                <w:color w:val="FFFFFF"/>
                <w:sz w:val="24"/>
              </w:rPr>
              <w:t xml:space="preserve"> select</w:t>
            </w:r>
            <w:del w:id="1255" w:author="Jon" w:date="2013-04-25T15:31:00Z">
              <w:r w:rsidDel="00251BFA">
                <w:rPr>
                  <w:color w:val="FFFFFF"/>
                  <w:sz w:val="24"/>
                </w:rPr>
                <w:delText>s</w:delText>
              </w:r>
            </w:del>
            <w:r>
              <w:rPr>
                <w:color w:val="FFFFFF"/>
                <w:sz w:val="24"/>
              </w:rPr>
              <w:t xml:space="preserve"> “</w:t>
            </w:r>
            <w:ins w:id="1256" w:author="Jon" w:date="2013-04-25T15:31:00Z">
              <w:r w:rsidR="00251BFA">
                <w:rPr>
                  <w:color w:val="FFFFFF"/>
                  <w:sz w:val="24"/>
                </w:rPr>
                <w:t>F</w:t>
              </w:r>
            </w:ins>
            <w:del w:id="1257" w:author="Jon" w:date="2013-04-25T15:31:00Z">
              <w:r w:rsidDel="00251BFA">
                <w:rPr>
                  <w:color w:val="FFFFFF"/>
                  <w:sz w:val="24"/>
                </w:rPr>
                <w:delText>f</w:delText>
              </w:r>
            </w:del>
            <w:r>
              <w:rPr>
                <w:color w:val="FFFFFF"/>
                <w:sz w:val="24"/>
              </w:rPr>
              <w:t>ilter”</w:t>
            </w:r>
            <w:ins w:id="1258" w:author="Jon" w:date="2013-04-25T15:31:00Z">
              <w:r w:rsidR="00251BFA">
                <w:rPr>
                  <w:color w:val="FFFFFF"/>
                  <w:sz w:val="24"/>
                </w:rPr>
                <w:t>.</w:t>
              </w:r>
            </w:ins>
          </w:p>
          <w:p w14:paraId="7D7C0828" w14:textId="77777777" w:rsidR="009737E2" w:rsidRDefault="00251BFA" w:rsidP="009737E2">
            <w:pPr>
              <w:pStyle w:val="ListParagraph"/>
              <w:numPr>
                <w:ilvl w:val="0"/>
                <w:numId w:val="27"/>
              </w:numPr>
              <w:spacing w:after="0" w:line="240" w:lineRule="auto"/>
            </w:pPr>
            <w:ins w:id="1259" w:author="Jon" w:date="2013-04-25T15:31:00Z">
              <w:r>
                <w:rPr>
                  <w:color w:val="FFFFFF"/>
                  <w:sz w:val="24"/>
                </w:rPr>
                <w:t>The System shall</w:t>
              </w:r>
            </w:ins>
            <w:del w:id="1260" w:author="Jon" w:date="2013-04-25T15:31:00Z">
              <w:r w:rsidR="009737E2" w:rsidDel="00251BFA">
                <w:rPr>
                  <w:color w:val="FFFFFF"/>
                  <w:sz w:val="24"/>
                </w:rPr>
                <w:delText>App</w:delText>
              </w:r>
            </w:del>
            <w:r w:rsidR="009737E2">
              <w:rPr>
                <w:color w:val="FFFFFF"/>
                <w:sz w:val="24"/>
              </w:rPr>
              <w:t xml:space="preserve"> display</w:t>
            </w:r>
            <w:del w:id="1261" w:author="Jon" w:date="2013-04-25T15:31:00Z">
              <w:r w:rsidR="009737E2" w:rsidDel="00251BFA">
                <w:rPr>
                  <w:color w:val="FFFFFF"/>
                  <w:sz w:val="24"/>
                </w:rPr>
                <w:delText>s</w:delText>
              </w:r>
            </w:del>
            <w:r w:rsidR="009737E2">
              <w:rPr>
                <w:color w:val="FFFFFF"/>
                <w:sz w:val="24"/>
              </w:rPr>
              <w:t xml:space="preserve"> a </w:t>
            </w:r>
            <w:ins w:id="1262" w:author="Jon" w:date="2013-04-25T15:31:00Z">
              <w:r>
                <w:rPr>
                  <w:color w:val="FFFFFF"/>
                  <w:sz w:val="24"/>
                </w:rPr>
                <w:t xml:space="preserve">list of differentiating attributes of wine that </w:t>
              </w:r>
            </w:ins>
            <w:del w:id="1263" w:author="Jon" w:date="2013-04-25T15:31:00Z">
              <w:r w:rsidR="009737E2" w:rsidDel="00251BFA">
                <w:rPr>
                  <w:color w:val="FFFFFF"/>
                  <w:sz w:val="24"/>
                </w:rPr>
                <w:delText xml:space="preserve">pop-up menu (or something similar) </w:delText>
              </w:r>
            </w:del>
            <w:del w:id="1264" w:author="Jon" w:date="2013-04-25T15:33:00Z">
              <w:r w:rsidR="009737E2" w:rsidDel="00251BFA">
                <w:rPr>
                  <w:color w:val="FFFFFF"/>
                  <w:sz w:val="24"/>
                </w:rPr>
                <w:delText>giv</w:delText>
              </w:r>
            </w:del>
            <w:del w:id="1265" w:author="Jon" w:date="2013-04-25T15:31:00Z">
              <w:r w:rsidR="009737E2" w:rsidDel="00251BFA">
                <w:rPr>
                  <w:color w:val="FFFFFF"/>
                  <w:sz w:val="24"/>
                </w:rPr>
                <w:delText>ing</w:delText>
              </w:r>
            </w:del>
            <w:del w:id="1266" w:author="Jon" w:date="2013-04-25T15:33:00Z">
              <w:r w:rsidR="009737E2" w:rsidDel="00251BFA">
                <w:rPr>
                  <w:color w:val="FFFFFF"/>
                  <w:sz w:val="24"/>
                </w:rPr>
                <w:delText xml:space="preserve"> the user</w:delText>
              </w:r>
            </w:del>
            <w:del w:id="1267" w:author="Jon" w:date="2013-04-25T15:32:00Z">
              <w:r w:rsidR="009737E2" w:rsidDel="00251BFA">
                <w:rPr>
                  <w:color w:val="FFFFFF"/>
                  <w:sz w:val="24"/>
                </w:rPr>
                <w:delText xml:space="preserve"> options of what wines within their inventory they want to look at</w:delText>
              </w:r>
            </w:del>
            <w:del w:id="1268" w:author="Jon" w:date="2013-04-25T15:33:00Z">
              <w:r w:rsidR="009737E2" w:rsidDel="00251BFA">
                <w:rPr>
                  <w:color w:val="FFFFFF"/>
                  <w:sz w:val="24"/>
                </w:rPr>
                <w:delText>.</w:delText>
              </w:r>
            </w:del>
            <w:ins w:id="1269" w:author="Jon" w:date="2013-04-25T15:33:00Z">
              <w:r>
                <w:rPr>
                  <w:color w:val="FFFFFF"/>
                  <w:sz w:val="24"/>
                </w:rPr>
                <w:t>allows the User to</w:t>
              </w:r>
            </w:ins>
            <w:ins w:id="1270" w:author="Jon" w:date="2013-04-25T15:34:00Z">
              <w:r>
                <w:rPr>
                  <w:color w:val="FFFFFF"/>
                  <w:sz w:val="24"/>
                </w:rPr>
                <w:t xml:space="preserve"> view a </w:t>
              </w:r>
            </w:ins>
            <w:ins w:id="1271" w:author="Jon" w:date="2013-04-25T15:36:00Z">
              <w:r>
                <w:rPr>
                  <w:color w:val="FFFFFF"/>
                  <w:sz w:val="24"/>
                </w:rPr>
                <w:t xml:space="preserve">differentiated </w:t>
              </w:r>
            </w:ins>
            <w:ins w:id="1272" w:author="Jon" w:date="2013-04-25T15:34:00Z">
              <w:r>
                <w:rPr>
                  <w:color w:val="FFFFFF"/>
                  <w:sz w:val="24"/>
                </w:rPr>
                <w:t>portion of the User</w:t>
              </w:r>
            </w:ins>
            <w:ins w:id="1273" w:author="Jon" w:date="2013-04-25T15:35:00Z">
              <w:r>
                <w:rPr>
                  <w:color w:val="FFFFFF"/>
                  <w:sz w:val="24"/>
                </w:rPr>
                <w:t>’s inventory</w:t>
              </w:r>
            </w:ins>
            <w:ins w:id="1274" w:author="Jon" w:date="2013-04-25T15:36:00Z">
              <w:r>
                <w:rPr>
                  <w:color w:val="FFFFFF"/>
                  <w:sz w:val="24"/>
                </w:rPr>
                <w:t>.</w:t>
              </w:r>
            </w:ins>
          </w:p>
          <w:p w14:paraId="1A51D953" w14:textId="77777777" w:rsidR="009737E2" w:rsidRDefault="00251BFA" w:rsidP="009737E2">
            <w:pPr>
              <w:pStyle w:val="ListParagraph"/>
              <w:numPr>
                <w:ilvl w:val="0"/>
                <w:numId w:val="27"/>
              </w:numPr>
              <w:spacing w:after="0" w:line="240" w:lineRule="auto"/>
            </w:pPr>
            <w:ins w:id="1275" w:author="Jon" w:date="2013-04-25T15:36:00Z">
              <w:r>
                <w:rPr>
                  <w:color w:val="FFFFFF"/>
                  <w:sz w:val="24"/>
                </w:rPr>
                <w:t xml:space="preserve">The </w:t>
              </w:r>
            </w:ins>
            <w:r w:rsidR="009737E2">
              <w:rPr>
                <w:color w:val="FFFFFF"/>
                <w:sz w:val="24"/>
              </w:rPr>
              <w:t xml:space="preserve">User </w:t>
            </w:r>
            <w:ins w:id="1276" w:author="Jon" w:date="2013-04-25T15:36:00Z">
              <w:r>
                <w:rPr>
                  <w:color w:val="FFFFFF"/>
                  <w:sz w:val="24"/>
                </w:rPr>
                <w:t xml:space="preserve">shall </w:t>
              </w:r>
            </w:ins>
            <w:r w:rsidR="009737E2">
              <w:rPr>
                <w:color w:val="FFFFFF"/>
                <w:sz w:val="24"/>
              </w:rPr>
              <w:t>select</w:t>
            </w:r>
            <w:del w:id="1277" w:author="Jon" w:date="2013-04-25T15:36:00Z">
              <w:r w:rsidR="009737E2" w:rsidDel="00251BFA">
                <w:rPr>
                  <w:color w:val="FFFFFF"/>
                  <w:sz w:val="24"/>
                </w:rPr>
                <w:delText>s</w:delText>
              </w:r>
            </w:del>
            <w:r w:rsidR="009737E2">
              <w:rPr>
                <w:color w:val="FFFFFF"/>
                <w:sz w:val="24"/>
              </w:rPr>
              <w:t xml:space="preserve"> one or more attributes of wine that they wish to look for</w:t>
            </w:r>
            <w:ins w:id="1278" w:author="Jon" w:date="2013-04-25T15:37:00Z">
              <w:r>
                <w:rPr>
                  <w:color w:val="FFFFFF"/>
                  <w:sz w:val="24"/>
                </w:rPr>
                <w:t>.</w:t>
              </w:r>
            </w:ins>
          </w:p>
          <w:p w14:paraId="510B031E" w14:textId="77777777" w:rsidR="009737E2" w:rsidRDefault="00251BFA" w:rsidP="009737E2">
            <w:pPr>
              <w:pStyle w:val="ListParagraph"/>
              <w:numPr>
                <w:ilvl w:val="0"/>
                <w:numId w:val="27"/>
              </w:numPr>
              <w:spacing w:after="0" w:line="240" w:lineRule="auto"/>
            </w:pPr>
            <w:ins w:id="1279" w:author="Jon" w:date="2013-04-25T15:37:00Z">
              <w:r>
                <w:rPr>
                  <w:color w:val="FFFFFF"/>
                  <w:sz w:val="24"/>
                </w:rPr>
                <w:t xml:space="preserve">The </w:t>
              </w:r>
            </w:ins>
            <w:r w:rsidR="009737E2">
              <w:rPr>
                <w:color w:val="FFFFFF"/>
                <w:sz w:val="24"/>
              </w:rPr>
              <w:t xml:space="preserve">User </w:t>
            </w:r>
            <w:ins w:id="1280" w:author="Jon" w:date="2013-04-25T15:37:00Z">
              <w:r>
                <w:rPr>
                  <w:color w:val="FFFFFF"/>
                  <w:sz w:val="24"/>
                </w:rPr>
                <w:t>shall select</w:t>
              </w:r>
            </w:ins>
            <w:del w:id="1281" w:author="Jon" w:date="2013-04-25T15:37:00Z">
              <w:r w:rsidR="009737E2" w:rsidDel="00251BFA">
                <w:rPr>
                  <w:color w:val="FFFFFF"/>
                  <w:sz w:val="24"/>
                </w:rPr>
                <w:delText>hits</w:delText>
              </w:r>
            </w:del>
            <w:r w:rsidR="009737E2">
              <w:rPr>
                <w:color w:val="FFFFFF"/>
                <w:sz w:val="24"/>
              </w:rPr>
              <w:t xml:space="preserve"> </w:t>
            </w:r>
            <w:ins w:id="1282" w:author="Jon" w:date="2013-04-25T15:37:00Z">
              <w:r>
                <w:rPr>
                  <w:color w:val="FFFFFF"/>
                  <w:sz w:val="24"/>
                </w:rPr>
                <w:t>“Search”.</w:t>
              </w:r>
            </w:ins>
            <w:del w:id="1283" w:author="Jon" w:date="2013-04-25T15:37:00Z">
              <w:r w:rsidR="009737E2" w:rsidDel="00251BFA">
                <w:rPr>
                  <w:color w:val="FFFFFF"/>
                  <w:sz w:val="24"/>
                </w:rPr>
                <w:delText>search/filter</w:delText>
              </w:r>
            </w:del>
          </w:p>
          <w:p w14:paraId="2E83780E" w14:textId="77777777" w:rsidR="009737E2" w:rsidRDefault="00251BFA" w:rsidP="009737E2">
            <w:pPr>
              <w:pStyle w:val="ListParagraph"/>
              <w:numPr>
                <w:ilvl w:val="0"/>
                <w:numId w:val="27"/>
              </w:numPr>
              <w:spacing w:after="0" w:line="240" w:lineRule="auto"/>
            </w:pPr>
            <w:ins w:id="1284" w:author="Jon" w:date="2013-04-25T15:37:00Z">
              <w:r>
                <w:rPr>
                  <w:color w:val="FFFFFF"/>
                  <w:sz w:val="24"/>
                </w:rPr>
                <w:t xml:space="preserve">The System shall </w:t>
              </w:r>
            </w:ins>
            <w:del w:id="1285" w:author="Jon" w:date="2013-04-25T15:37:00Z">
              <w:r w:rsidR="009737E2" w:rsidDel="00251BFA">
                <w:rPr>
                  <w:color w:val="FFFFFF"/>
                  <w:sz w:val="24"/>
                </w:rPr>
                <w:delText>App removes from view, all the</w:delText>
              </w:r>
            </w:del>
            <w:ins w:id="1286" w:author="Jon" w:date="2013-04-25T15:37:00Z">
              <w:r>
                <w:rPr>
                  <w:color w:val="FFFFFF"/>
                  <w:sz w:val="24"/>
                </w:rPr>
                <w:t>display</w:t>
              </w:r>
            </w:ins>
            <w:ins w:id="1287" w:author="Jon" w:date="2013-04-25T15:38:00Z">
              <w:r>
                <w:rPr>
                  <w:color w:val="FFFFFF"/>
                  <w:sz w:val="24"/>
                </w:rPr>
                <w:t xml:space="preserve"> the</w:t>
              </w:r>
            </w:ins>
            <w:r w:rsidR="009737E2">
              <w:rPr>
                <w:color w:val="FFFFFF"/>
                <w:sz w:val="24"/>
              </w:rPr>
              <w:t xml:space="preserve"> wines that</w:t>
            </w:r>
            <w:ins w:id="1288" w:author="Jon" w:date="2013-04-25T15:38:00Z">
              <w:r w:rsidR="004B5485">
                <w:rPr>
                  <w:color w:val="FFFFFF"/>
                  <w:sz w:val="24"/>
                </w:rPr>
                <w:t xml:space="preserve"> have the attributes the</w:t>
              </w:r>
            </w:ins>
            <w:ins w:id="1289" w:author="Jon" w:date="2013-04-25T15:39:00Z">
              <w:r w:rsidR="004B5485">
                <w:rPr>
                  <w:color w:val="FFFFFF"/>
                  <w:sz w:val="24"/>
                </w:rPr>
                <w:t xml:space="preserve"> user selected.</w:t>
              </w:r>
            </w:ins>
            <w:del w:id="1290" w:author="Jon" w:date="2013-04-25T15:38:00Z">
              <w:r w:rsidR="009737E2" w:rsidDel="004B5485">
                <w:rPr>
                  <w:color w:val="FFFFFF"/>
                  <w:sz w:val="24"/>
                </w:rPr>
                <w:delText xml:space="preserve"> do</w:delText>
              </w:r>
              <w:r w:rsidR="009737E2" w:rsidDel="00251BFA">
                <w:rPr>
                  <w:color w:val="FFFFFF"/>
                  <w:sz w:val="24"/>
                </w:rPr>
                <w:delText xml:space="preserve"> NOT </w:delText>
              </w:r>
              <w:r w:rsidR="009737E2" w:rsidDel="004B5485">
                <w:rPr>
                  <w:color w:val="FFFFFF"/>
                  <w:sz w:val="24"/>
                </w:rPr>
                <w:delText>have the attributes that the user wished to look for</w:delText>
              </w:r>
            </w:del>
          </w:p>
          <w:p w14:paraId="04A188FB" w14:textId="77777777" w:rsidR="009737E2" w:rsidRDefault="004B5485" w:rsidP="009737E2">
            <w:pPr>
              <w:pStyle w:val="ListParagraph"/>
              <w:numPr>
                <w:ilvl w:val="0"/>
                <w:numId w:val="27"/>
              </w:numPr>
              <w:spacing w:after="0" w:line="240" w:lineRule="auto"/>
            </w:pPr>
            <w:ins w:id="1291" w:author="Jon" w:date="2013-04-25T15:39:00Z">
              <w:r>
                <w:rPr>
                  <w:color w:val="FFFFFF"/>
                  <w:sz w:val="24"/>
                </w:rPr>
                <w:t xml:space="preserve">The User shall </w:t>
              </w:r>
            </w:ins>
            <w:del w:id="1292" w:author="Jon" w:date="2013-04-25T15:39:00Z">
              <w:r w:rsidR="009737E2" w:rsidDel="004B5485">
                <w:rPr>
                  <w:color w:val="FFFFFF"/>
                  <w:sz w:val="24"/>
                </w:rPr>
                <w:delText>When finished, user may hit</w:delText>
              </w:r>
            </w:del>
            <w:ins w:id="1293" w:author="Jon" w:date="2013-04-25T15:39:00Z">
              <w:r>
                <w:rPr>
                  <w:color w:val="FFFFFF"/>
                  <w:sz w:val="24"/>
                </w:rPr>
                <w:t>select</w:t>
              </w:r>
            </w:ins>
            <w:r w:rsidR="009737E2">
              <w:rPr>
                <w:color w:val="FFFFFF"/>
                <w:sz w:val="24"/>
              </w:rPr>
              <w:t xml:space="preserve"> an “</w:t>
            </w:r>
            <w:del w:id="1294" w:author="Jon" w:date="2013-04-25T15:39:00Z">
              <w:r w:rsidR="009737E2" w:rsidDel="004B5485">
                <w:rPr>
                  <w:color w:val="FFFFFF"/>
                  <w:sz w:val="24"/>
                </w:rPr>
                <w:delText>u</w:delText>
              </w:r>
            </w:del>
            <w:ins w:id="1295" w:author="Jon" w:date="2013-04-25T15:39:00Z">
              <w:r>
                <w:rPr>
                  <w:color w:val="FFFFFF"/>
                  <w:sz w:val="24"/>
                </w:rPr>
                <w:t xml:space="preserve">Remove </w:t>
              </w:r>
            </w:ins>
            <w:del w:id="1296" w:author="Jon" w:date="2013-04-25T15:39:00Z">
              <w:r w:rsidR="009737E2" w:rsidDel="004B5485">
                <w:rPr>
                  <w:color w:val="FFFFFF"/>
                  <w:sz w:val="24"/>
                </w:rPr>
                <w:delText>n-</w:delText>
              </w:r>
            </w:del>
            <w:ins w:id="1297" w:author="Jon" w:date="2013-04-25T15:39:00Z">
              <w:r>
                <w:rPr>
                  <w:color w:val="FFFFFF"/>
                  <w:sz w:val="24"/>
                </w:rPr>
                <w:t>F</w:t>
              </w:r>
            </w:ins>
            <w:del w:id="1298" w:author="Jon" w:date="2013-04-25T15:39:00Z">
              <w:r w:rsidR="009737E2" w:rsidDel="004B5485">
                <w:rPr>
                  <w:color w:val="FFFFFF"/>
                  <w:sz w:val="24"/>
                </w:rPr>
                <w:delText>f</w:delText>
              </w:r>
            </w:del>
            <w:r w:rsidR="009737E2">
              <w:rPr>
                <w:color w:val="FFFFFF"/>
                <w:sz w:val="24"/>
              </w:rPr>
              <w:t xml:space="preserve">ilter” button (same place as </w:t>
            </w:r>
            <w:ins w:id="1299" w:author="Jon" w:date="2013-04-25T15:39:00Z">
              <w:r>
                <w:rPr>
                  <w:color w:val="FFFFFF"/>
                  <w:sz w:val="24"/>
                </w:rPr>
                <w:t>“F</w:t>
              </w:r>
            </w:ins>
            <w:del w:id="1300" w:author="Jon" w:date="2013-04-25T15:39:00Z">
              <w:r w:rsidR="009737E2" w:rsidDel="004B5485">
                <w:rPr>
                  <w:color w:val="FFFFFF"/>
                  <w:sz w:val="24"/>
                </w:rPr>
                <w:delText>f</w:delText>
              </w:r>
            </w:del>
            <w:r w:rsidR="009737E2">
              <w:rPr>
                <w:color w:val="FFFFFF"/>
                <w:sz w:val="24"/>
              </w:rPr>
              <w:t>ilter</w:t>
            </w:r>
            <w:ins w:id="1301" w:author="Jon" w:date="2013-04-25T15:39:00Z">
              <w:r>
                <w:rPr>
                  <w:color w:val="FFFFFF"/>
                  <w:sz w:val="24"/>
                </w:rPr>
                <w:t>”</w:t>
              </w:r>
            </w:ins>
            <w:r w:rsidR="009737E2">
              <w:rPr>
                <w:color w:val="FFFFFF"/>
                <w:sz w:val="24"/>
              </w:rPr>
              <w:t xml:space="preserve"> button) to look at</w:t>
            </w:r>
            <w:ins w:id="1302" w:author="Jon" w:date="2013-04-25T15:40:00Z">
              <w:r>
                <w:rPr>
                  <w:color w:val="FFFFFF"/>
                  <w:sz w:val="24"/>
                </w:rPr>
                <w:t xml:space="preserve"> </w:t>
              </w:r>
            </w:ins>
            <w:del w:id="1303" w:author="Jon" w:date="2013-04-25T15:40:00Z">
              <w:r w:rsidR="009737E2" w:rsidDel="004B5485">
                <w:rPr>
                  <w:color w:val="FFFFFF"/>
                  <w:sz w:val="24"/>
                </w:rPr>
                <w:delText xml:space="preserve"> </w:delText>
              </w:r>
            </w:del>
            <w:ins w:id="1304" w:author="Jon" w:date="2013-04-25T15:40:00Z">
              <w:r>
                <w:rPr>
                  <w:color w:val="FFFFFF"/>
                  <w:sz w:val="24"/>
                </w:rPr>
                <w:t xml:space="preserve">the entire </w:t>
              </w:r>
            </w:ins>
            <w:del w:id="1305" w:author="Jon" w:date="2013-04-25T15:40:00Z">
              <w:r w:rsidR="009737E2" w:rsidDel="004B5485">
                <w:rPr>
                  <w:color w:val="FFFFFF"/>
                  <w:sz w:val="24"/>
                </w:rPr>
                <w:delText xml:space="preserve">all of their </w:delText>
              </w:r>
            </w:del>
            <w:r w:rsidR="009737E2">
              <w:rPr>
                <w:color w:val="FFFFFF"/>
                <w:sz w:val="24"/>
              </w:rPr>
              <w:t>wine inventory</w:t>
            </w:r>
            <w:ins w:id="1306" w:author="Jon" w:date="2013-04-25T15:40:00Z">
              <w:r>
                <w:rPr>
                  <w:color w:val="FFFFFF"/>
                  <w:sz w:val="24"/>
                </w:rPr>
                <w:t>.</w:t>
              </w:r>
            </w:ins>
          </w:p>
          <w:p w14:paraId="4410BB22" w14:textId="77777777" w:rsidR="009737E2" w:rsidRDefault="004B5485" w:rsidP="004B5485">
            <w:pPr>
              <w:pStyle w:val="ListParagraph"/>
              <w:numPr>
                <w:ilvl w:val="0"/>
                <w:numId w:val="27"/>
              </w:numPr>
              <w:spacing w:after="0" w:line="240" w:lineRule="auto"/>
            </w:pPr>
            <w:ins w:id="1307" w:author="Jon" w:date="2013-04-25T15:40:00Z">
              <w:r>
                <w:rPr>
                  <w:color w:val="FFFFFF"/>
                  <w:sz w:val="24"/>
                </w:rPr>
                <w:t xml:space="preserve">The </w:t>
              </w:r>
            </w:ins>
            <w:ins w:id="1308" w:author="Jon" w:date="2013-04-25T15:41:00Z">
              <w:r>
                <w:rPr>
                  <w:color w:val="FFFFFF"/>
                  <w:sz w:val="24"/>
                </w:rPr>
                <w:t>System</w:t>
              </w:r>
            </w:ins>
            <w:ins w:id="1309" w:author="Jon" w:date="2013-04-25T15:40:00Z">
              <w:r>
                <w:rPr>
                  <w:color w:val="FFFFFF"/>
                  <w:sz w:val="24"/>
                </w:rPr>
                <w:t xml:space="preserve"> </w:t>
              </w:r>
            </w:ins>
            <w:ins w:id="1310" w:author="Jon" w:date="2013-04-25T15:41:00Z">
              <w:r>
                <w:rPr>
                  <w:color w:val="FFFFFF"/>
                  <w:sz w:val="24"/>
                </w:rPr>
                <w:t xml:space="preserve"> shall</w:t>
              </w:r>
            </w:ins>
            <w:del w:id="1311" w:author="Jon" w:date="2013-04-25T15:41:00Z">
              <w:r w:rsidR="009737E2" w:rsidDel="004B5485">
                <w:rPr>
                  <w:color w:val="FFFFFF"/>
                  <w:sz w:val="24"/>
                </w:rPr>
                <w:delText>Once a user is finished with the filtered list, the user can</w:delText>
              </w:r>
            </w:del>
            <w:r w:rsidR="009737E2">
              <w:rPr>
                <w:color w:val="FFFFFF"/>
                <w:sz w:val="24"/>
              </w:rPr>
              <w:t xml:space="preserve"> </w:t>
            </w:r>
            <w:ins w:id="1312" w:author="Jon" w:date="2013-04-25T15:41:00Z">
              <w:r>
                <w:rPr>
                  <w:color w:val="FFFFFF"/>
                  <w:sz w:val="24"/>
                </w:rPr>
                <w:t>display the User’s entire wine inventory.</w:t>
              </w:r>
            </w:ins>
            <w:del w:id="1313" w:author="Jon" w:date="2013-04-25T15:41:00Z">
              <w:r w:rsidR="009737E2" w:rsidDel="004B5485">
                <w:rPr>
                  <w:color w:val="FFFFFF"/>
                  <w:sz w:val="24"/>
                </w:rPr>
                <w:delText>select “back” to view all of their wines again</w:delText>
              </w:r>
            </w:del>
          </w:p>
        </w:tc>
      </w:tr>
      <w:tr w:rsidR="009737E2" w14:paraId="60F825D8" w14:textId="77777777" w:rsidTr="009737E2">
        <w:tc>
          <w:tcPr>
            <w:tcW w:w="9576" w:type="dxa"/>
            <w:shd w:val="clear" w:color="auto" w:fill="595959"/>
            <w:hideMark/>
          </w:tcPr>
          <w:p w14:paraId="6974F4F4" w14:textId="77777777" w:rsidR="009737E2" w:rsidRDefault="009737E2">
            <w:pPr>
              <w:spacing w:after="0" w:line="240" w:lineRule="auto"/>
              <w:rPr>
                <w:rStyle w:val="IntenseReference1"/>
                <w:color w:val="9BBB59"/>
                <w:sz w:val="28"/>
              </w:rPr>
            </w:pPr>
            <w:r>
              <w:rPr>
                <w:rStyle w:val="IntenseReference1"/>
                <w:color w:val="9BBB59"/>
                <w:sz w:val="28"/>
              </w:rPr>
              <w:t>Alternate Paths:</w:t>
            </w:r>
          </w:p>
          <w:p w14:paraId="46E63598" w14:textId="77777777" w:rsidR="009737E2" w:rsidRDefault="004B5485" w:rsidP="009737E2">
            <w:pPr>
              <w:pStyle w:val="ListParagraph"/>
              <w:numPr>
                <w:ilvl w:val="0"/>
                <w:numId w:val="28"/>
              </w:numPr>
              <w:spacing w:after="0" w:line="240" w:lineRule="auto"/>
            </w:pPr>
            <w:ins w:id="1314" w:author="Jon" w:date="2013-04-25T15:41:00Z">
              <w:r>
                <w:rPr>
                  <w:color w:val="FFFFFF"/>
                  <w:sz w:val="24"/>
                </w:rPr>
                <w:t>The User shall, a</w:t>
              </w:r>
            </w:ins>
            <w:del w:id="1315" w:author="Jon" w:date="2013-04-25T15:42:00Z">
              <w:r w:rsidR="009737E2" w:rsidDel="004B5485">
                <w:rPr>
                  <w:color w:val="FFFFFF"/>
                  <w:sz w:val="24"/>
                </w:rPr>
                <w:delText>A</w:delText>
              </w:r>
            </w:del>
            <w:r w:rsidR="009737E2">
              <w:rPr>
                <w:color w:val="FFFFFF"/>
                <w:sz w:val="24"/>
              </w:rPr>
              <w:t xml:space="preserve">fter </w:t>
            </w:r>
            <w:ins w:id="1316" w:author="Jon" w:date="2013-04-25T15:43:00Z">
              <w:r>
                <w:rPr>
                  <w:color w:val="FFFFFF"/>
                  <w:sz w:val="24"/>
                </w:rPr>
                <w:t>filtering a wine inventory once</w:t>
              </w:r>
            </w:ins>
            <w:del w:id="1317" w:author="Jon" w:date="2013-04-25T15:43:00Z">
              <w:r w:rsidR="009737E2" w:rsidDel="004B5485">
                <w:rPr>
                  <w:color w:val="FFFFFF"/>
                  <w:sz w:val="24"/>
                </w:rPr>
                <w:delText>a filte</w:delText>
              </w:r>
            </w:del>
            <w:del w:id="1318" w:author="Jon" w:date="2013-04-25T15:42:00Z">
              <w:r w:rsidR="009737E2" w:rsidDel="004B5485">
                <w:rPr>
                  <w:color w:val="FFFFFF"/>
                  <w:sz w:val="24"/>
                </w:rPr>
                <w:delText>r execution</w:delText>
              </w:r>
            </w:del>
            <w:r w:rsidR="009737E2">
              <w:rPr>
                <w:color w:val="FFFFFF"/>
                <w:sz w:val="24"/>
              </w:rPr>
              <w:t xml:space="preserve">, </w:t>
            </w:r>
            <w:ins w:id="1319" w:author="Jon" w:date="2013-04-25T15:43:00Z">
              <w:r>
                <w:rPr>
                  <w:color w:val="FFFFFF"/>
                  <w:sz w:val="24"/>
                </w:rPr>
                <w:t>be able</w:t>
              </w:r>
            </w:ins>
            <w:del w:id="1320" w:author="Jon" w:date="2013-04-25T15:43:00Z">
              <w:r w:rsidR="009737E2" w:rsidDel="004B5485">
                <w:rPr>
                  <w:color w:val="FFFFFF"/>
                  <w:sz w:val="24"/>
                </w:rPr>
                <w:delText>a user may wish</w:delText>
              </w:r>
            </w:del>
            <w:r w:rsidR="009737E2">
              <w:rPr>
                <w:color w:val="FFFFFF"/>
                <w:sz w:val="24"/>
              </w:rPr>
              <w:t xml:space="preserve"> to start a new filter/search for a different attribute of wine.</w:t>
            </w:r>
          </w:p>
          <w:p w14:paraId="08A2D2DA" w14:textId="77777777" w:rsidR="009737E2" w:rsidRDefault="004B5485" w:rsidP="009737E2">
            <w:pPr>
              <w:pStyle w:val="ListParagraph"/>
              <w:numPr>
                <w:ilvl w:val="0"/>
                <w:numId w:val="28"/>
              </w:numPr>
              <w:spacing w:after="0" w:line="240" w:lineRule="auto"/>
            </w:pPr>
            <w:ins w:id="1321" w:author="Jon" w:date="2013-04-25T15:44:00Z">
              <w:r>
                <w:rPr>
                  <w:color w:val="FFFFFF"/>
                  <w:sz w:val="24"/>
                </w:rPr>
                <w:t xml:space="preserve">The </w:t>
              </w:r>
            </w:ins>
            <w:r w:rsidR="009737E2">
              <w:rPr>
                <w:color w:val="FFFFFF"/>
                <w:sz w:val="24"/>
              </w:rPr>
              <w:t xml:space="preserve">User </w:t>
            </w:r>
            <w:ins w:id="1322" w:author="Jon" w:date="2013-04-25T15:44:00Z">
              <w:r>
                <w:rPr>
                  <w:color w:val="FFFFFF"/>
                  <w:sz w:val="24"/>
                </w:rPr>
                <w:t>shall select</w:t>
              </w:r>
            </w:ins>
            <w:del w:id="1323" w:author="Jon" w:date="2013-04-25T15:44:00Z">
              <w:r w:rsidR="009737E2" w:rsidDel="004B5485">
                <w:rPr>
                  <w:color w:val="FFFFFF"/>
                  <w:sz w:val="24"/>
                </w:rPr>
                <w:delText>will hit</w:delText>
              </w:r>
            </w:del>
            <w:r w:rsidR="009737E2">
              <w:rPr>
                <w:color w:val="FFFFFF"/>
                <w:sz w:val="24"/>
              </w:rPr>
              <w:t xml:space="preserve"> “</w:t>
            </w:r>
            <w:ins w:id="1324" w:author="Jon" w:date="2013-04-25T15:44:00Z">
              <w:r>
                <w:rPr>
                  <w:color w:val="FFFFFF"/>
                  <w:sz w:val="24"/>
                </w:rPr>
                <w:t>N</w:t>
              </w:r>
            </w:ins>
            <w:del w:id="1325" w:author="Jon" w:date="2013-04-25T15:44:00Z">
              <w:r w:rsidR="009737E2" w:rsidDel="004B5485">
                <w:rPr>
                  <w:color w:val="FFFFFF"/>
                  <w:sz w:val="24"/>
                </w:rPr>
                <w:delText>n</w:delText>
              </w:r>
            </w:del>
            <w:r w:rsidR="009737E2">
              <w:rPr>
                <w:color w:val="FFFFFF"/>
                <w:sz w:val="24"/>
              </w:rPr>
              <w:t xml:space="preserve">ew </w:t>
            </w:r>
            <w:ins w:id="1326" w:author="Jon" w:date="2013-04-25T15:44:00Z">
              <w:r>
                <w:rPr>
                  <w:color w:val="FFFFFF"/>
                  <w:sz w:val="24"/>
                </w:rPr>
                <w:t>F</w:t>
              </w:r>
            </w:ins>
            <w:del w:id="1327" w:author="Jon" w:date="2013-04-25T15:44:00Z">
              <w:r w:rsidR="009737E2" w:rsidDel="004B5485">
                <w:rPr>
                  <w:color w:val="FFFFFF"/>
                  <w:sz w:val="24"/>
                </w:rPr>
                <w:delText>f</w:delText>
              </w:r>
            </w:del>
            <w:r w:rsidR="009737E2">
              <w:rPr>
                <w:color w:val="FFFFFF"/>
                <w:sz w:val="24"/>
              </w:rPr>
              <w:t>ilter” to reselect a new wine attribute or wine attributes.</w:t>
            </w:r>
          </w:p>
          <w:p w14:paraId="697FA55F" w14:textId="77777777" w:rsidR="009737E2" w:rsidRDefault="004B5485" w:rsidP="004B5485">
            <w:pPr>
              <w:pStyle w:val="ListParagraph"/>
              <w:numPr>
                <w:ilvl w:val="0"/>
                <w:numId w:val="28"/>
              </w:numPr>
              <w:spacing w:after="0" w:line="240" w:lineRule="auto"/>
            </w:pPr>
            <w:ins w:id="1328" w:author="Jon" w:date="2013-04-25T15:44:00Z">
              <w:r>
                <w:rPr>
                  <w:color w:val="FFFFFF"/>
                  <w:sz w:val="24"/>
                </w:rPr>
                <w:t xml:space="preserve">The </w:t>
              </w:r>
            </w:ins>
            <w:r w:rsidR="009737E2">
              <w:rPr>
                <w:color w:val="FFFFFF"/>
                <w:sz w:val="24"/>
              </w:rPr>
              <w:t xml:space="preserve">User </w:t>
            </w:r>
            <w:ins w:id="1329" w:author="Jon" w:date="2013-04-25T15:44:00Z">
              <w:r>
                <w:rPr>
                  <w:color w:val="FFFFFF"/>
                  <w:sz w:val="24"/>
                </w:rPr>
                <w:t>shall be able to add multiple filters</w:t>
              </w:r>
            </w:ins>
            <w:del w:id="1330" w:author="Jon" w:date="2013-04-25T15:44:00Z">
              <w:r w:rsidR="009737E2" w:rsidDel="004B5485">
                <w:rPr>
                  <w:color w:val="FFFFFF"/>
                  <w:sz w:val="24"/>
                </w:rPr>
                <w:delText>can also add more filters to current ones by hitting “add filter”</w:delText>
              </w:r>
            </w:del>
          </w:p>
        </w:tc>
      </w:tr>
      <w:tr w:rsidR="009737E2" w14:paraId="064532E3" w14:textId="77777777" w:rsidTr="009737E2">
        <w:tc>
          <w:tcPr>
            <w:tcW w:w="9576" w:type="dxa"/>
            <w:shd w:val="clear" w:color="auto" w:fill="6D6D6D"/>
            <w:hideMark/>
          </w:tcPr>
          <w:p w14:paraId="2AD0C4BC" w14:textId="77777777" w:rsidR="009737E2" w:rsidRDefault="009737E2">
            <w:pPr>
              <w:spacing w:after="0" w:line="240" w:lineRule="auto"/>
              <w:rPr>
                <w:rStyle w:val="IntenseReference1"/>
                <w:color w:val="9BBB59"/>
                <w:sz w:val="28"/>
              </w:rPr>
            </w:pPr>
            <w:r>
              <w:rPr>
                <w:rStyle w:val="IntenseReference1"/>
                <w:color w:val="9BBB59"/>
                <w:sz w:val="28"/>
              </w:rPr>
              <w:t>Options:</w:t>
            </w:r>
          </w:p>
          <w:p w14:paraId="26181E0A" w14:textId="77777777" w:rsidR="009737E2" w:rsidRDefault="009737E2">
            <w:pPr>
              <w:spacing w:after="0" w:line="240" w:lineRule="auto"/>
            </w:pPr>
            <w:r>
              <w:rPr>
                <w:color w:val="FFFFFF"/>
                <w:sz w:val="24"/>
              </w:rPr>
              <w:t>Wine attributes (dry, sweet, red, white, high tannin, low tannin, country or origin, year, ideal food pairing</w:t>
            </w:r>
            <w:del w:id="1331" w:author="Jon" w:date="2013-04-25T15:44:00Z">
              <w:r w:rsidDel="004B5485">
                <w:rPr>
                  <w:color w:val="FFFFFF"/>
                  <w:sz w:val="24"/>
                </w:rPr>
                <w:delText>, etc.</w:delText>
              </w:r>
            </w:del>
            <w:r>
              <w:rPr>
                <w:color w:val="FFFFFF"/>
                <w:sz w:val="24"/>
              </w:rPr>
              <w:t>)</w:t>
            </w:r>
            <w:ins w:id="1332" w:author="Jon" w:date="2013-04-25T15:45:00Z">
              <w:r w:rsidR="004B5485">
                <w:rPr>
                  <w:color w:val="FFFFFF"/>
                  <w:sz w:val="24"/>
                </w:rPr>
                <w:t>.</w:t>
              </w:r>
            </w:ins>
          </w:p>
        </w:tc>
      </w:tr>
    </w:tbl>
    <w:p w14:paraId="27BDEC5C" w14:textId="77777777" w:rsidR="009737E2" w:rsidRDefault="009737E2" w:rsidP="009737E2"/>
    <w:p w14:paraId="3C213A3F" w14:textId="77777777" w:rsidR="009737E2" w:rsidRDefault="009737E2" w:rsidP="009737E2"/>
    <w:p w14:paraId="61C45EE6" w14:textId="77777777" w:rsidR="009737E2" w:rsidRDefault="009737E2" w:rsidP="009737E2"/>
    <w:p w14:paraId="4579797E" w14:textId="77777777" w:rsidR="009737E2" w:rsidRDefault="009737E2" w:rsidP="009737E2"/>
    <w:p w14:paraId="6036ABBE" w14:textId="77777777" w:rsidR="009737E2" w:rsidRDefault="009737E2" w:rsidP="009737E2"/>
    <w:p w14:paraId="2C67711D" w14:textId="77777777" w:rsidR="009737E2" w:rsidRDefault="009737E2" w:rsidP="009737E2"/>
    <w:p w14:paraId="176B3E41" w14:textId="77777777" w:rsidR="009737E2" w:rsidRDefault="009737E2" w:rsidP="009737E2"/>
    <w:p w14:paraId="083FF97E" w14:textId="77777777" w:rsidR="009737E2" w:rsidRDefault="009737E2" w:rsidP="009737E2"/>
    <w:p w14:paraId="1952FAE4" w14:textId="77777777" w:rsidR="009737E2" w:rsidRDefault="009737E2" w:rsidP="009737E2"/>
    <w:p w14:paraId="1F6FC570" w14:textId="77777777" w:rsidR="009737E2" w:rsidRDefault="009737E2" w:rsidP="009737E2"/>
    <w:p w14:paraId="1DF60D8A" w14:textId="77777777" w:rsidR="009737E2" w:rsidRDefault="009737E2" w:rsidP="009737E2"/>
    <w:p w14:paraId="03723549" w14:textId="77777777" w:rsidR="009737E2" w:rsidRDefault="009737E2" w:rsidP="009737E2"/>
    <w:p w14:paraId="4F72F64E" w14:textId="77777777" w:rsidR="009737E2" w:rsidRDefault="009737E2" w:rsidP="009737E2"/>
    <w:p w14:paraId="085FDE70" w14:textId="77777777" w:rsidR="00D71B82" w:rsidRDefault="00224EFD" w:rsidP="00D71B82">
      <w:pPr>
        <w:jc w:val="right"/>
        <w:rPr>
          <w:rStyle w:val="BookTitle1"/>
          <w:color w:val="FFFFFF"/>
        </w:rPr>
      </w:pPr>
      <w:del w:id="1333" w:author="Asad Rana" w:date="2013-05-04T15:09:00Z">
        <w:r w:rsidDel="000A6C14">
          <w:rPr>
            <w:noProof/>
          </w:rPr>
          <mc:AlternateContent>
            <mc:Choice Requires="wps">
              <w:drawing>
                <wp:anchor distT="0" distB="0" distL="114300" distR="114300" simplePos="0" relativeHeight="251663360" behindDoc="0" locked="0" layoutInCell="1" allowOverlap="1" wp14:anchorId="72930325" wp14:editId="0CEC9B14">
                  <wp:simplePos x="0" y="0"/>
                  <wp:positionH relativeFrom="column">
                    <wp:posOffset>4497070</wp:posOffset>
                  </wp:positionH>
                  <wp:positionV relativeFrom="paragraph">
                    <wp:posOffset>539115</wp:posOffset>
                  </wp:positionV>
                  <wp:extent cx="2372360" cy="273050"/>
                  <wp:effectExtent l="13970" t="18415" r="13970" b="13335"/>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777777"/>
                          </a:solidFill>
                          <a:ln w="28575">
                            <a:solidFill>
                              <a:srgbClr val="943634"/>
                            </a:solidFill>
                            <a:miter lim="800000"/>
                            <a:headEnd/>
                            <a:tailEnd/>
                          </a:ln>
                        </wps:spPr>
                        <wps:txbx>
                          <w:txbxContent>
                            <w:p w14:paraId="503E6279" w14:textId="77777777" w:rsidR="003A2053" w:rsidRDefault="003A2053" w:rsidP="00D71B82">
                              <w:pPr>
                                <w:rPr>
                                  <w:i/>
                                  <w:color w:val="FFFFFF"/>
                                </w:rPr>
                              </w:pPr>
                              <w:r>
                                <w:rPr>
                                  <w:i/>
                                  <w:color w:val="FFFFFF"/>
                                </w:rPr>
                                <w:t xml:space="preserve">Last Updated: </w:t>
                              </w:r>
                              <w:r w:rsidRPr="00D71B82">
                                <w:rPr>
                                  <w:i/>
                                  <w:color w:val="FFFFFF"/>
                                </w:rPr>
                                <w:t>April 19,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8" type="#_x0000_t202" style="position:absolute;left:0;text-align:left;margin-left:354.1pt;margin-top:42.45pt;width:186.8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" fillcolor="#777" strokecolor="#943634" strokeweight="2.25pt">
                  <v:textbox>
                    <w:txbxContent>
                      <w:p w14:paraId="503E6279" w14:textId="77777777" w:rsidR="003A2053" w:rsidRDefault="003A2053" w:rsidP="00D71B82">
                        <w:pPr>
                          <w:rPr>
                            <w:i/>
                            <w:color w:val="FFFFFF"/>
                          </w:rPr>
                        </w:pPr>
                        <w:r>
                          <w:rPr>
                            <w:i/>
                            <w:color w:val="FFFFFF"/>
                          </w:rPr>
                          <w:t xml:space="preserve">Last Updated: </w:t>
                        </w:r>
                        <w:r w:rsidRPr="00D71B82">
                          <w:rPr>
                            <w:i/>
                            <w:color w:val="FFFFFF"/>
                          </w:rPr>
                          <w:t>April 19, 2013</w:t>
                        </w:r>
                      </w:p>
                    </w:txbxContent>
                  </v:textbox>
                </v:shape>
              </w:pict>
            </mc:Fallback>
          </mc:AlternateContent>
        </w:r>
        <w:r w:rsidDel="000A6C14">
          <w:rPr>
            <w:noProof/>
          </w:rPr>
          <mc:AlternateContent>
            <mc:Choice Requires="wps">
              <w:drawing>
                <wp:anchor distT="0" distB="0" distL="114300" distR="114300" simplePos="0" relativeHeight="251662336" behindDoc="0" locked="0" layoutInCell="0" allowOverlap="1" wp14:anchorId="6C0612D3" wp14:editId="400D0A36">
                  <wp:simplePos x="0" y="0"/>
                  <wp:positionH relativeFrom="page">
                    <wp:posOffset>-13970</wp:posOffset>
                  </wp:positionH>
                  <wp:positionV relativeFrom="page">
                    <wp:align>top</wp:align>
                  </wp:positionV>
                  <wp:extent cx="7786370" cy="1469390"/>
                  <wp:effectExtent l="0" t="0" r="11430" b="3810"/>
                  <wp:wrapSquare wrapText="bothSides"/>
                  <wp:docPr id="695"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3FC95954" w14:textId="77777777" w:rsidR="003A2053" w:rsidRDefault="003A2053" w:rsidP="00D71B82">
                              <w:pPr>
                                <w:spacing w:after="0"/>
                                <w:rPr>
                                  <w:caps/>
                                  <w:color w:val="9BBB59"/>
                                  <w:sz w:val="52"/>
                                  <w:szCs w:val="40"/>
                                </w:rPr>
                              </w:pPr>
                              <w:r>
                                <w:rPr>
                                  <w:caps/>
                                  <w:color w:val="9BBB59"/>
                                  <w:sz w:val="52"/>
                                  <w:szCs w:val="40"/>
                                </w:rPr>
                                <w:t>[</w:t>
                              </w:r>
                              <w:r>
                                <w:rPr>
                                  <w:b/>
                                  <w:caps/>
                                  <w:color w:val="FFFFFF"/>
                                  <w:sz w:val="32"/>
                                </w:rPr>
                                <w:t>USe CASE # INV-5: “Pairing food with wine in inventory”</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_x0000_s1039" style="position:absolute;left:0;text-align:left;margin-left:-1.05pt;margin-top:0;width:613.1pt;height:115.7pt;z-index:251662336;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" o:allowincell="f" fillcolor="#943634" stroked="f">
                  <v:shadow type="perspective" color="gray" opacity=".5" mv:blur="0" origin=",.5" offset="17pt,-52pt" matrix=",,,-1"/>
                  <v:textbox style="mso-fit-shape-to-text:t" inset=",1in,1in,7.2pt">
                    <w:txbxContent>
                      <w:p w14:paraId="3FC95954" w14:textId="77777777" w:rsidR="003A2053" w:rsidRDefault="003A2053" w:rsidP="00D71B82">
                        <w:pPr>
                          <w:spacing w:after="0"/>
                          <w:rPr>
                            <w:caps/>
                            <w:color w:val="9BBB59"/>
                            <w:sz w:val="52"/>
                            <w:szCs w:val="40"/>
                          </w:rPr>
                        </w:pPr>
                        <w:r>
                          <w:rPr>
                            <w:caps/>
                            <w:color w:val="9BBB59"/>
                            <w:sz w:val="52"/>
                            <w:szCs w:val="40"/>
                          </w:rPr>
                          <w:t>[</w:t>
                        </w:r>
                        <w:r>
                          <w:rPr>
                            <w:b/>
                            <w:caps/>
                            <w:color w:val="FFFFFF"/>
                            <w:sz w:val="32"/>
                          </w:rPr>
                          <w:t>USe CASE # INV-5: “Pairing food with wine in inventory”</w:t>
                        </w:r>
                        <w:r>
                          <w:rPr>
                            <w:b/>
                            <w:caps/>
                            <w:color w:val="9BBB59"/>
                            <w:sz w:val="52"/>
                            <w:szCs w:val="40"/>
                          </w:rPr>
                          <w:t>]</w:t>
                        </w:r>
                      </w:p>
                    </w:txbxContent>
                  </v:textbox>
                  <w10:wrap type="square" anchorx="page" anchory="page"/>
                </v:rect>
              </w:pict>
            </mc:Fallback>
          </mc:AlternateContent>
        </w:r>
      </w:del>
    </w:p>
    <w:p w14:paraId="60E528D5" w14:textId="77777777" w:rsidR="00D71B82" w:rsidRDefault="00D71B82" w:rsidP="00D71B82">
      <w:pPr>
        <w:rPr>
          <w:rStyle w:val="Emphasis"/>
          <w:i w:val="0"/>
          <w:iCs w:val="0"/>
          <w:sz w:val="10"/>
        </w:rPr>
      </w:pPr>
    </w:p>
    <w:tbl>
      <w:tblPr>
        <w:tblW w:w="0" w:type="auto"/>
        <w:tblLook w:val="04A0" w:firstRow="1" w:lastRow="0" w:firstColumn="1" w:lastColumn="0" w:noHBand="0" w:noVBand="1"/>
      </w:tblPr>
      <w:tblGrid>
        <w:gridCol w:w="9576"/>
      </w:tblGrid>
      <w:tr w:rsidR="00D71B82" w:rsidDel="000A6C14" w14:paraId="037D9878" w14:textId="77777777" w:rsidTr="00D71B82">
        <w:trPr>
          <w:del w:id="1334" w:author="Asad Rana" w:date="2013-05-04T15:09:00Z"/>
        </w:trPr>
        <w:tc>
          <w:tcPr>
            <w:tcW w:w="9576" w:type="dxa"/>
            <w:shd w:val="clear" w:color="auto" w:fill="6D6D6D"/>
            <w:hideMark/>
          </w:tcPr>
          <w:p w14:paraId="525C4B6B" w14:textId="77777777" w:rsidR="00D71B82" w:rsidDel="000A6C14" w:rsidRDefault="00D71B82">
            <w:pPr>
              <w:spacing w:after="0" w:line="240" w:lineRule="auto"/>
              <w:rPr>
                <w:del w:id="1335" w:author="Asad Rana" w:date="2013-05-04T15:09:00Z"/>
                <w:rStyle w:val="IntenseReference1"/>
                <w:color w:val="9BBB59"/>
                <w:sz w:val="28"/>
              </w:rPr>
            </w:pPr>
            <w:del w:id="1336" w:author="Asad Rana" w:date="2013-05-04T15:09:00Z">
              <w:r w:rsidDel="000A6C14">
                <w:rPr>
                  <w:rStyle w:val="IntenseReference1"/>
                  <w:color w:val="9BBB59"/>
                  <w:sz w:val="28"/>
                </w:rPr>
                <w:delText>Description:</w:delText>
              </w:r>
            </w:del>
          </w:p>
          <w:p w14:paraId="39C6321F" w14:textId="77777777" w:rsidR="00D71B82" w:rsidDel="000A6C14" w:rsidRDefault="00D71B82" w:rsidP="006241FD">
            <w:pPr>
              <w:spacing w:after="0" w:line="240" w:lineRule="auto"/>
              <w:rPr>
                <w:del w:id="1337" w:author="Asad Rana" w:date="2013-05-04T15:09:00Z"/>
                <w:color w:val="FFFFFF"/>
              </w:rPr>
            </w:pPr>
            <w:del w:id="1338" w:author="Asad Rana" w:date="2013-05-04T15:09:00Z">
              <w:r w:rsidDel="000A6C14">
                <w:rPr>
                  <w:color w:val="FFFFFF"/>
                  <w:sz w:val="24"/>
                </w:rPr>
                <w:delText xml:space="preserve">This </w:delText>
              </w:r>
            </w:del>
            <w:ins w:id="1339" w:author="Jon" w:date="2013-04-25T15:46:00Z">
              <w:del w:id="1340" w:author="Asad Rana" w:date="2013-05-04T15:09:00Z">
                <w:r w:rsidR="004B5485" w:rsidDel="000A6C14">
                  <w:rPr>
                    <w:color w:val="FFFFFF"/>
                    <w:sz w:val="24"/>
                  </w:rPr>
                  <w:delText>U</w:delText>
                </w:r>
              </w:del>
            </w:ins>
            <w:del w:id="1341" w:author="Asad Rana" w:date="2013-05-04T15:09:00Z">
              <w:r w:rsidDel="000A6C14">
                <w:rPr>
                  <w:color w:val="FFFFFF"/>
                  <w:sz w:val="24"/>
                </w:rPr>
                <w:delText xml:space="preserve">use case </w:delText>
              </w:r>
            </w:del>
            <w:ins w:id="1342" w:author="Jon" w:date="2013-04-25T15:46:00Z">
              <w:del w:id="1343" w:author="Asad Rana" w:date="2013-05-04T15:09:00Z">
                <w:r w:rsidR="004B5485" w:rsidDel="000A6C14">
                  <w:rPr>
                    <w:color w:val="FFFFFF"/>
                    <w:sz w:val="24"/>
                  </w:rPr>
                  <w:delText xml:space="preserve">outlines </w:delText>
                </w:r>
              </w:del>
            </w:ins>
            <w:del w:id="1344" w:author="Asad Rana" w:date="2013-05-04T15:09:00Z">
              <w:r w:rsidDel="000A6C14">
                <w:rPr>
                  <w:color w:val="FFFFFF"/>
                  <w:sz w:val="24"/>
                </w:rPr>
                <w:delText>covers the</w:delText>
              </w:r>
            </w:del>
            <w:ins w:id="1345" w:author="Jon" w:date="2013-04-25T15:47:00Z">
              <w:del w:id="1346" w:author="Asad Rana" w:date="2013-05-04T15:09:00Z">
                <w:r w:rsidR="004B5485" w:rsidDel="000A6C14">
                  <w:rPr>
                    <w:color w:val="FFFFFF"/>
                    <w:sz w:val="24"/>
                  </w:rPr>
                  <w:delText xml:space="preserve"> </w:delText>
                </w:r>
              </w:del>
            </w:ins>
            <w:ins w:id="1347" w:author="Jon" w:date="2013-04-25T15:48:00Z">
              <w:del w:id="1348" w:author="Asad Rana" w:date="2013-05-04T15:09:00Z">
                <w:r w:rsidR="006241FD" w:rsidDel="000A6C14">
                  <w:rPr>
                    <w:color w:val="FFFFFF"/>
                    <w:sz w:val="24"/>
                  </w:rPr>
                  <w:delText>User</w:delText>
                </w:r>
              </w:del>
            </w:ins>
            <w:ins w:id="1349" w:author="Jon" w:date="2013-04-25T15:47:00Z">
              <w:del w:id="1350" w:author="Asad Rana" w:date="2013-05-04T15:09:00Z">
                <w:r w:rsidR="004B5485" w:rsidDel="000A6C14">
                  <w:rPr>
                    <w:color w:val="FFFFFF"/>
                    <w:sz w:val="24"/>
                  </w:rPr>
                  <w:delText>’s ability</w:delText>
                </w:r>
              </w:del>
            </w:ins>
            <w:del w:id="1351" w:author="Asad Rana" w:date="2013-05-04T15:09:00Z">
              <w:r w:rsidDel="000A6C14">
                <w:rPr>
                  <w:color w:val="FFFFFF"/>
                  <w:sz w:val="24"/>
                </w:rPr>
                <w:delText xml:space="preserve"> app’s feature to access a user’s wine inventory when looking for wines to pair with food.</w:delText>
              </w:r>
            </w:del>
            <w:ins w:id="1352" w:author="Jon" w:date="2013-04-25T15:46:00Z">
              <w:del w:id="1353" w:author="Asad Rana" w:date="2013-05-04T15:09:00Z">
                <w:r w:rsidR="004B5485" w:rsidDel="000A6C14">
                  <w:rPr>
                    <w:color w:val="FFFFFF"/>
                    <w:sz w:val="24"/>
                  </w:rPr>
                  <w:delText xml:space="preserve">pair a wine with </w:delText>
                </w:r>
              </w:del>
            </w:ins>
            <w:ins w:id="1354" w:author="Jon" w:date="2013-04-25T15:47:00Z">
              <w:del w:id="1355" w:author="Asad Rana" w:date="2013-05-04T15:09:00Z">
                <w:r w:rsidR="004B5485" w:rsidDel="000A6C14">
                  <w:rPr>
                    <w:color w:val="FFFFFF"/>
                    <w:sz w:val="24"/>
                  </w:rPr>
                  <w:delText>food.</w:delText>
                </w:r>
              </w:del>
            </w:ins>
          </w:p>
        </w:tc>
      </w:tr>
      <w:tr w:rsidR="00D71B82" w:rsidDel="000A6C14" w14:paraId="4FFE4C18" w14:textId="77777777" w:rsidTr="00D71B82">
        <w:trPr>
          <w:del w:id="1356" w:author="Asad Rana" w:date="2013-05-04T15:09:00Z"/>
        </w:trPr>
        <w:tc>
          <w:tcPr>
            <w:tcW w:w="9576" w:type="dxa"/>
            <w:shd w:val="clear" w:color="auto" w:fill="595959"/>
            <w:hideMark/>
          </w:tcPr>
          <w:p w14:paraId="044EF8D5" w14:textId="77777777" w:rsidR="00D71B82" w:rsidDel="000A6C14" w:rsidRDefault="00D71B82">
            <w:pPr>
              <w:spacing w:after="0" w:line="240" w:lineRule="auto"/>
              <w:rPr>
                <w:del w:id="1357" w:author="Asad Rana" w:date="2013-05-04T15:09:00Z"/>
                <w:rStyle w:val="IntenseReference1"/>
                <w:color w:val="9BBB59"/>
                <w:sz w:val="28"/>
              </w:rPr>
            </w:pPr>
            <w:del w:id="1358" w:author="Asad Rana" w:date="2013-05-04T15:09:00Z">
              <w:r w:rsidDel="000A6C14">
                <w:rPr>
                  <w:rStyle w:val="IntenseReference1"/>
                  <w:color w:val="9BBB59"/>
                  <w:sz w:val="28"/>
                </w:rPr>
                <w:delText>Actors:</w:delText>
              </w:r>
            </w:del>
          </w:p>
          <w:p w14:paraId="64ACB08F" w14:textId="77777777" w:rsidR="00D71B82" w:rsidDel="000A6C14" w:rsidRDefault="00D71B82">
            <w:pPr>
              <w:spacing w:after="0" w:line="240" w:lineRule="auto"/>
              <w:rPr>
                <w:del w:id="1359" w:author="Asad Rana" w:date="2013-05-04T15:09:00Z"/>
              </w:rPr>
            </w:pPr>
            <w:del w:id="1360" w:author="Asad Rana" w:date="2013-05-04T15:09:00Z">
              <w:r w:rsidDel="000A6C14">
                <w:rPr>
                  <w:color w:val="FFFFFF"/>
                  <w:sz w:val="24"/>
                </w:rPr>
                <w:delText xml:space="preserve">The </w:delText>
              </w:r>
            </w:del>
            <w:ins w:id="1361" w:author="Jon" w:date="2013-04-25T15:47:00Z">
              <w:del w:id="1362" w:author="Asad Rana" w:date="2013-05-04T15:09:00Z">
                <w:r w:rsidR="004B5485" w:rsidDel="000A6C14">
                  <w:rPr>
                    <w:color w:val="FFFFFF"/>
                    <w:sz w:val="24"/>
                  </w:rPr>
                  <w:delText>U</w:delText>
                </w:r>
              </w:del>
            </w:ins>
            <w:del w:id="1363" w:author="Asad Rana" w:date="2013-05-04T15:09:00Z">
              <w:r w:rsidDel="000A6C14">
                <w:rPr>
                  <w:color w:val="FFFFFF"/>
                  <w:sz w:val="24"/>
                </w:rPr>
                <w:delText>user</w:delText>
              </w:r>
            </w:del>
          </w:p>
        </w:tc>
      </w:tr>
      <w:tr w:rsidR="00D71B82" w:rsidDel="000A6C14" w14:paraId="7301097E" w14:textId="77777777" w:rsidTr="00D71B82">
        <w:trPr>
          <w:del w:id="1364" w:author="Asad Rana" w:date="2013-05-04T15:09:00Z"/>
        </w:trPr>
        <w:tc>
          <w:tcPr>
            <w:tcW w:w="9576" w:type="dxa"/>
            <w:shd w:val="clear" w:color="auto" w:fill="6D6D6D"/>
            <w:hideMark/>
          </w:tcPr>
          <w:p w14:paraId="69BA0F01" w14:textId="77777777" w:rsidR="00D71B82" w:rsidDel="000A6C14" w:rsidRDefault="00D71B82">
            <w:pPr>
              <w:spacing w:after="0" w:line="240" w:lineRule="auto"/>
              <w:rPr>
                <w:del w:id="1365" w:author="Asad Rana" w:date="2013-05-04T15:09:00Z"/>
                <w:rStyle w:val="IntenseReference1"/>
                <w:color w:val="9BBB59"/>
                <w:sz w:val="28"/>
              </w:rPr>
            </w:pPr>
            <w:del w:id="1366" w:author="Asad Rana" w:date="2013-05-04T15:09:00Z">
              <w:r w:rsidDel="000A6C14">
                <w:rPr>
                  <w:rStyle w:val="IntenseReference1"/>
                  <w:color w:val="9BBB59"/>
                  <w:sz w:val="28"/>
                </w:rPr>
                <w:delText>Desired Outcome:</w:delText>
              </w:r>
            </w:del>
          </w:p>
          <w:p w14:paraId="21DE94D9" w14:textId="77777777" w:rsidR="00D71B82" w:rsidDel="000A6C14" w:rsidRDefault="00D71B82" w:rsidP="006241FD">
            <w:pPr>
              <w:spacing w:after="0" w:line="240" w:lineRule="auto"/>
              <w:rPr>
                <w:del w:id="1367" w:author="Asad Rana" w:date="2013-05-04T15:09:00Z"/>
              </w:rPr>
            </w:pPr>
            <w:del w:id="1368" w:author="Asad Rana" w:date="2013-05-04T15:09:00Z">
              <w:r w:rsidDel="000A6C14">
                <w:rPr>
                  <w:color w:val="FFFFFF"/>
                  <w:sz w:val="24"/>
                </w:rPr>
                <w:delText xml:space="preserve">The </w:delText>
              </w:r>
            </w:del>
            <w:ins w:id="1369" w:author="Jon" w:date="2013-04-25T15:48:00Z">
              <w:del w:id="1370" w:author="Asad Rana" w:date="2013-05-04T15:09:00Z">
                <w:r w:rsidR="006241FD" w:rsidDel="000A6C14">
                  <w:rPr>
                    <w:color w:val="FFFFFF"/>
                    <w:sz w:val="24"/>
                  </w:rPr>
                  <w:delText>System</w:delText>
                </w:r>
              </w:del>
            </w:ins>
            <w:del w:id="1371" w:author="Asad Rana" w:date="2013-05-04T15:09:00Z">
              <w:r w:rsidDel="000A6C14">
                <w:rPr>
                  <w:color w:val="FFFFFF"/>
                  <w:sz w:val="24"/>
                </w:rPr>
                <w:delText xml:space="preserve">app will successfully </w:delText>
              </w:r>
            </w:del>
            <w:ins w:id="1372" w:author="Jon" w:date="2013-04-25T15:49:00Z">
              <w:del w:id="1373" w:author="Asad Rana" w:date="2013-05-04T15:09:00Z">
                <w:r w:rsidR="006241FD" w:rsidDel="000A6C14">
                  <w:rPr>
                    <w:color w:val="FFFFFF"/>
                    <w:sz w:val="24"/>
                  </w:rPr>
                  <w:delText xml:space="preserve">display a recommended food to pair with a wine (or display a recommended wine </w:delText>
                </w:r>
              </w:del>
            </w:ins>
            <w:ins w:id="1374" w:author="Jon" w:date="2013-04-25T15:50:00Z">
              <w:del w:id="1375" w:author="Asad Rana" w:date="2013-05-04T15:09:00Z">
                <w:r w:rsidR="006241FD" w:rsidDel="000A6C14">
                  <w:rPr>
                    <w:color w:val="FFFFFF"/>
                    <w:sz w:val="24"/>
                  </w:rPr>
                  <w:delText xml:space="preserve">to pair </w:delText>
                </w:r>
              </w:del>
            </w:ins>
            <w:ins w:id="1376" w:author="Jon" w:date="2013-04-25T15:49:00Z">
              <w:del w:id="1377" w:author="Asad Rana" w:date="2013-05-04T15:09:00Z">
                <w:r w:rsidR="006241FD" w:rsidDel="000A6C14">
                  <w:rPr>
                    <w:color w:val="FFFFFF"/>
                    <w:sz w:val="24"/>
                  </w:rPr>
                  <w:delText>with a food).</w:delText>
                </w:r>
              </w:del>
            </w:ins>
            <w:del w:id="1378" w:author="Asad Rana" w:date="2013-05-04T15:09:00Z">
              <w:r w:rsidDel="000A6C14">
                <w:rPr>
                  <w:color w:val="FFFFFF"/>
                  <w:sz w:val="24"/>
                </w:rPr>
                <w:delText xml:space="preserve">retrieve wine data from a user’s inventory when looking for good food/wine pairings </w:delText>
              </w:r>
            </w:del>
          </w:p>
        </w:tc>
      </w:tr>
      <w:tr w:rsidR="00D71B82" w:rsidDel="000A6C14" w14:paraId="47E9C492" w14:textId="77777777" w:rsidTr="00D71B82">
        <w:trPr>
          <w:del w:id="1379" w:author="Asad Rana" w:date="2013-05-04T15:09:00Z"/>
        </w:trPr>
        <w:tc>
          <w:tcPr>
            <w:tcW w:w="9576" w:type="dxa"/>
            <w:shd w:val="clear" w:color="auto" w:fill="595959"/>
            <w:hideMark/>
          </w:tcPr>
          <w:p w14:paraId="09D61D9D" w14:textId="77777777" w:rsidR="00D71B82" w:rsidDel="000A6C14" w:rsidRDefault="00D71B82">
            <w:pPr>
              <w:spacing w:after="0" w:line="240" w:lineRule="auto"/>
              <w:rPr>
                <w:del w:id="1380" w:author="Asad Rana" w:date="2013-05-04T15:09:00Z"/>
                <w:rStyle w:val="IntenseReference1"/>
                <w:color w:val="9BBB59"/>
                <w:sz w:val="28"/>
              </w:rPr>
            </w:pPr>
            <w:del w:id="1381" w:author="Asad Rana" w:date="2013-05-04T15:09:00Z">
              <w:r w:rsidDel="000A6C14">
                <w:rPr>
                  <w:rStyle w:val="IntenseReference1"/>
                  <w:color w:val="9BBB59"/>
                  <w:sz w:val="28"/>
                </w:rPr>
                <w:delText>User Goals:</w:delText>
              </w:r>
            </w:del>
          </w:p>
          <w:p w14:paraId="763AC6CE" w14:textId="77777777" w:rsidR="00D71B82" w:rsidDel="000A6C14" w:rsidRDefault="00D71B82" w:rsidP="006241FD">
            <w:pPr>
              <w:spacing w:after="0" w:line="240" w:lineRule="auto"/>
              <w:rPr>
                <w:del w:id="1382" w:author="Asad Rana" w:date="2013-05-04T15:09:00Z"/>
              </w:rPr>
            </w:pPr>
            <w:del w:id="1383" w:author="Asad Rana" w:date="2013-05-04T15:09:00Z">
              <w:r w:rsidDel="000A6C14">
                <w:rPr>
                  <w:color w:val="FFFFFF"/>
                  <w:sz w:val="24"/>
                </w:rPr>
                <w:delText xml:space="preserve">The </w:delText>
              </w:r>
            </w:del>
            <w:ins w:id="1384" w:author="Jon" w:date="2013-04-25T15:51:00Z">
              <w:del w:id="1385" w:author="Asad Rana" w:date="2013-05-04T15:09:00Z">
                <w:r w:rsidR="006241FD" w:rsidDel="000A6C14">
                  <w:rPr>
                    <w:color w:val="FFFFFF"/>
                    <w:sz w:val="24"/>
                  </w:rPr>
                  <w:delText>U</w:delText>
                </w:r>
              </w:del>
            </w:ins>
            <w:del w:id="1386" w:author="Asad Rana" w:date="2013-05-04T15:09:00Z">
              <w:r w:rsidDel="000A6C14">
                <w:rPr>
                  <w:color w:val="FFFFFF"/>
                  <w:sz w:val="24"/>
                </w:rPr>
                <w:delText xml:space="preserve">user wants </w:delText>
              </w:r>
            </w:del>
            <w:ins w:id="1387" w:author="Jon" w:date="2013-04-25T15:51:00Z">
              <w:del w:id="1388" w:author="Asad Rana" w:date="2013-05-04T15:09:00Z">
                <w:r w:rsidR="006241FD" w:rsidDel="000A6C14">
                  <w:rPr>
                    <w:color w:val="FFFFFF"/>
                    <w:sz w:val="24"/>
                  </w:rPr>
                  <w:delText xml:space="preserve">wishes </w:delText>
                </w:r>
              </w:del>
            </w:ins>
            <w:del w:id="1389" w:author="Asad Rana" w:date="2013-05-04T15:09:00Z">
              <w:r w:rsidDel="000A6C14">
                <w:rPr>
                  <w:color w:val="FFFFFF"/>
                  <w:sz w:val="24"/>
                </w:rPr>
                <w:delText>to know which of their wines pair well with a particular type of food that they</w:delText>
              </w:r>
            </w:del>
            <w:ins w:id="1390" w:author="Jon" w:date="2013-04-25T15:51:00Z">
              <w:del w:id="1391" w:author="Asad Rana" w:date="2013-05-04T15:09:00Z">
                <w:r w:rsidR="006241FD" w:rsidDel="000A6C14">
                  <w:rPr>
                    <w:color w:val="FFFFFF"/>
                    <w:sz w:val="24"/>
                  </w:rPr>
                  <w:delText xml:space="preserve"> a</w:delText>
                </w:r>
              </w:del>
            </w:ins>
            <w:del w:id="1392" w:author="Asad Rana" w:date="2013-05-04T15:09:00Z">
              <w:r w:rsidDel="000A6C14">
                <w:rPr>
                  <w:color w:val="FFFFFF"/>
                  <w:sz w:val="24"/>
                </w:rPr>
                <w:delText>’re eating</w:delText>
              </w:r>
            </w:del>
            <w:ins w:id="1393" w:author="Jon" w:date="2013-04-25T15:51:00Z">
              <w:del w:id="1394" w:author="Asad Rana" w:date="2013-05-04T15:09:00Z">
                <w:r w:rsidR="006241FD" w:rsidDel="000A6C14">
                  <w:rPr>
                    <w:color w:val="FFFFFF"/>
                    <w:sz w:val="24"/>
                  </w:rPr>
                  <w:delText xml:space="preserve"> (or vice versa: which food</w:delText>
                </w:r>
              </w:del>
            </w:ins>
            <w:ins w:id="1395" w:author="Jon" w:date="2013-04-25T15:52:00Z">
              <w:del w:id="1396" w:author="Asad Rana" w:date="2013-05-04T15:09:00Z">
                <w:r w:rsidR="006241FD" w:rsidDel="000A6C14">
                  <w:rPr>
                    <w:color w:val="FFFFFF"/>
                    <w:sz w:val="24"/>
                  </w:rPr>
                  <w:delText>s</w:delText>
                </w:r>
              </w:del>
            </w:ins>
            <w:ins w:id="1397" w:author="Jon" w:date="2013-04-25T15:51:00Z">
              <w:del w:id="1398" w:author="Asad Rana" w:date="2013-05-04T15:09:00Z">
                <w:r w:rsidR="006241FD" w:rsidDel="000A6C14">
                  <w:rPr>
                    <w:color w:val="FFFFFF"/>
                    <w:sz w:val="24"/>
                  </w:rPr>
                  <w:delText xml:space="preserve"> pair</w:delText>
                </w:r>
              </w:del>
            </w:ins>
            <w:ins w:id="1399" w:author="Jon" w:date="2013-04-25T15:52:00Z">
              <w:del w:id="1400" w:author="Asad Rana" w:date="2013-05-04T15:09:00Z">
                <w:r w:rsidR="006241FD" w:rsidDel="000A6C14">
                  <w:rPr>
                    <w:color w:val="FFFFFF"/>
                    <w:sz w:val="24"/>
                  </w:rPr>
                  <w:delText xml:space="preserve"> well with a particular type of wine that they are drinking).</w:delText>
                </w:r>
              </w:del>
            </w:ins>
            <w:del w:id="1401" w:author="Asad Rana" w:date="2013-05-04T15:09:00Z">
              <w:r w:rsidDel="000A6C14">
                <w:rPr>
                  <w:color w:val="FFFFFF"/>
                  <w:sz w:val="24"/>
                </w:rPr>
                <w:delText>.</w:delText>
              </w:r>
            </w:del>
          </w:p>
        </w:tc>
      </w:tr>
      <w:tr w:rsidR="00D71B82" w:rsidDel="000A6C14" w14:paraId="51799838" w14:textId="77777777" w:rsidTr="00D71B82">
        <w:trPr>
          <w:del w:id="1402" w:author="Asad Rana" w:date="2013-05-04T15:09:00Z"/>
        </w:trPr>
        <w:tc>
          <w:tcPr>
            <w:tcW w:w="9576" w:type="dxa"/>
            <w:shd w:val="clear" w:color="auto" w:fill="6D6D6D"/>
            <w:hideMark/>
          </w:tcPr>
          <w:p w14:paraId="6E26F911" w14:textId="77777777" w:rsidR="00D71B82" w:rsidDel="000A6C14" w:rsidRDefault="00D71B82">
            <w:pPr>
              <w:spacing w:after="0" w:line="240" w:lineRule="auto"/>
              <w:rPr>
                <w:del w:id="1403" w:author="Asad Rana" w:date="2013-05-04T15:09:00Z"/>
                <w:rStyle w:val="IntenseReference1"/>
                <w:color w:val="9BBB59"/>
                <w:sz w:val="28"/>
              </w:rPr>
            </w:pPr>
            <w:del w:id="1404" w:author="Asad Rana" w:date="2013-05-04T15:09:00Z">
              <w:r w:rsidDel="000A6C14">
                <w:rPr>
                  <w:rStyle w:val="IntenseReference1"/>
                  <w:color w:val="9BBB59"/>
                  <w:sz w:val="28"/>
                </w:rPr>
                <w:delText>Dependent Use Cases:</w:delText>
              </w:r>
            </w:del>
          </w:p>
          <w:p w14:paraId="682DEDD2" w14:textId="77777777" w:rsidR="00D71B82" w:rsidRPr="00D71B82" w:rsidDel="000A6C14" w:rsidRDefault="00D71B82">
            <w:pPr>
              <w:spacing w:after="0" w:line="240" w:lineRule="auto"/>
              <w:rPr>
                <w:del w:id="1405" w:author="Asad Rana" w:date="2013-05-04T15:09:00Z"/>
                <w:color w:val="FFFFFF"/>
                <w:sz w:val="24"/>
              </w:rPr>
            </w:pPr>
            <w:del w:id="1406" w:author="Asad Rana" w:date="2013-05-04T15:09:00Z">
              <w:r w:rsidRPr="00D71B82" w:rsidDel="000A6C14">
                <w:rPr>
                  <w:color w:val="FFFFFF"/>
                  <w:sz w:val="24"/>
                </w:rPr>
                <w:delText>TBD</w:delText>
              </w:r>
            </w:del>
          </w:p>
          <w:p w14:paraId="450979D0" w14:textId="77777777" w:rsidR="00D71B82" w:rsidRPr="00D71B82" w:rsidDel="000A6C14" w:rsidRDefault="00D71B82">
            <w:pPr>
              <w:spacing w:after="0" w:line="240" w:lineRule="auto"/>
              <w:rPr>
                <w:del w:id="1407" w:author="Asad Rana" w:date="2013-05-04T15:09:00Z"/>
                <w:color w:val="FFFFFF"/>
                <w:sz w:val="24"/>
                <w:highlight w:val="blue"/>
              </w:rPr>
            </w:pPr>
            <w:del w:id="1408" w:author="Asad Rana" w:date="2013-05-04T15:09:00Z">
              <w:r w:rsidRPr="00D71B82" w:rsidDel="000A6C14">
                <w:rPr>
                  <w:color w:val="FFFFFF"/>
                  <w:sz w:val="24"/>
                  <w:highlight w:val="blue"/>
                </w:rPr>
                <w:delText>Name of Food/Wine Pairing goes here =)</w:delText>
              </w:r>
            </w:del>
          </w:p>
          <w:p w14:paraId="17930951" w14:textId="77777777" w:rsidR="00D71B82" w:rsidRPr="00D71B82" w:rsidDel="000A6C14" w:rsidRDefault="00D71B82">
            <w:pPr>
              <w:spacing w:after="0" w:line="240" w:lineRule="auto"/>
              <w:rPr>
                <w:del w:id="1409" w:author="Asad Rana" w:date="2013-05-04T15:09:00Z"/>
                <w:color w:val="FFFFFF"/>
                <w:sz w:val="24"/>
                <w:highlight w:val="blue"/>
              </w:rPr>
            </w:pPr>
            <w:del w:id="1410" w:author="Asad Rana" w:date="2013-05-04T15:09:00Z">
              <w:r w:rsidRPr="00D71B82" w:rsidDel="000A6C14">
                <w:rPr>
                  <w:color w:val="FFFFFF"/>
                  <w:sz w:val="24"/>
                  <w:highlight w:val="blue"/>
                </w:rPr>
                <w:delText>Creating a Profile</w:delText>
              </w:r>
            </w:del>
          </w:p>
          <w:p w14:paraId="7ED9195A" w14:textId="77777777" w:rsidR="00D71B82" w:rsidRPr="00D71B82" w:rsidDel="000A6C14" w:rsidRDefault="00D71B82">
            <w:pPr>
              <w:spacing w:after="0" w:line="240" w:lineRule="auto"/>
              <w:rPr>
                <w:del w:id="1411" w:author="Asad Rana" w:date="2013-05-04T15:09:00Z"/>
                <w:color w:val="FFFFFF"/>
                <w:sz w:val="24"/>
                <w:highlight w:val="blue"/>
              </w:rPr>
            </w:pPr>
            <w:del w:id="1412" w:author="Asad Rana" w:date="2013-05-04T15:09:00Z">
              <w:r w:rsidRPr="00D71B82" w:rsidDel="000A6C14">
                <w:rPr>
                  <w:color w:val="FFFFFF"/>
                  <w:sz w:val="24"/>
                  <w:highlight w:val="blue"/>
                </w:rPr>
                <w:delText>Logging on</w:delText>
              </w:r>
            </w:del>
          </w:p>
          <w:p w14:paraId="69AE82FC" w14:textId="77777777" w:rsidR="00D71B82" w:rsidDel="000A6C14" w:rsidRDefault="00D71B82">
            <w:pPr>
              <w:spacing w:after="0" w:line="240" w:lineRule="auto"/>
              <w:rPr>
                <w:ins w:id="1413" w:author="Jon" w:date="2013-04-25T16:11:00Z"/>
                <w:del w:id="1414" w:author="Asad Rana" w:date="2013-05-04T15:09:00Z"/>
                <w:color w:val="FFFFFF"/>
                <w:sz w:val="24"/>
              </w:rPr>
            </w:pPr>
            <w:del w:id="1415" w:author="Asad Rana" w:date="2013-05-04T15:09:00Z">
              <w:r w:rsidRPr="00D71B82" w:rsidDel="000A6C14">
                <w:rPr>
                  <w:color w:val="FFFFFF"/>
                  <w:sz w:val="24"/>
                  <w:highlight w:val="blue"/>
                </w:rPr>
                <w:delText>IN [1]</w:delText>
              </w:r>
            </w:del>
            <w:ins w:id="1416" w:author="Jon" w:date="2013-04-25T16:11:00Z">
              <w:del w:id="1417" w:author="Asad Rana" w:date="2013-05-04T15:09:00Z">
                <w:r w:rsidR="00224EFD" w:rsidDel="000A6C14">
                  <w:rPr>
                    <w:color w:val="FFFFFF"/>
                    <w:sz w:val="24"/>
                  </w:rPr>
                  <w:delText>Creating a Profile</w:delText>
                </w:r>
              </w:del>
            </w:ins>
          </w:p>
          <w:p w14:paraId="66E3EFF6" w14:textId="77777777" w:rsidR="00224EFD" w:rsidDel="000A6C14" w:rsidRDefault="00224EFD">
            <w:pPr>
              <w:spacing w:after="0" w:line="240" w:lineRule="auto"/>
              <w:rPr>
                <w:del w:id="1418" w:author="Asad Rana" w:date="2013-05-04T15:09:00Z"/>
              </w:rPr>
            </w:pPr>
            <w:ins w:id="1419" w:author="Jon" w:date="2013-04-25T16:11:00Z">
              <w:del w:id="1420" w:author="Asad Rana" w:date="2013-05-04T15:09:00Z">
                <w:r w:rsidDel="000A6C14">
                  <w:rPr>
                    <w:color w:val="FFFFFF"/>
                    <w:sz w:val="24"/>
                  </w:rPr>
                  <w:delText>Logging in</w:delText>
                </w:r>
              </w:del>
            </w:ins>
          </w:p>
        </w:tc>
      </w:tr>
      <w:tr w:rsidR="00D71B82" w:rsidDel="000A6C14" w14:paraId="2FF3EC8E" w14:textId="77777777" w:rsidTr="00D71B82">
        <w:trPr>
          <w:del w:id="1421" w:author="Asad Rana" w:date="2013-05-04T15:09:00Z"/>
        </w:trPr>
        <w:tc>
          <w:tcPr>
            <w:tcW w:w="9576" w:type="dxa"/>
            <w:shd w:val="clear" w:color="auto" w:fill="595959"/>
            <w:hideMark/>
          </w:tcPr>
          <w:p w14:paraId="40D16CBE" w14:textId="77777777" w:rsidR="00D71B82" w:rsidDel="000A6C14" w:rsidRDefault="00D71B82">
            <w:pPr>
              <w:spacing w:after="0" w:line="240" w:lineRule="auto"/>
              <w:rPr>
                <w:del w:id="1422" w:author="Asad Rana" w:date="2013-05-04T15:09:00Z"/>
                <w:rStyle w:val="IntenseReference1"/>
                <w:color w:val="9BBB59"/>
                <w:sz w:val="28"/>
              </w:rPr>
            </w:pPr>
            <w:del w:id="1423" w:author="Asad Rana" w:date="2013-05-04T15:09:00Z">
              <w:r w:rsidDel="000A6C14">
                <w:rPr>
                  <w:rStyle w:val="IntenseReference1"/>
                  <w:color w:val="9BBB59"/>
                  <w:sz w:val="28"/>
                </w:rPr>
                <w:delText>Involved Requirements:</w:delText>
              </w:r>
            </w:del>
          </w:p>
          <w:p w14:paraId="3D458B0B" w14:textId="77777777" w:rsidR="00D71B82" w:rsidDel="000A6C14" w:rsidRDefault="00D71B82" w:rsidP="00D71B82">
            <w:pPr>
              <w:pStyle w:val="ListParagraph"/>
              <w:numPr>
                <w:ilvl w:val="0"/>
                <w:numId w:val="8"/>
              </w:numPr>
              <w:spacing w:after="0" w:line="240" w:lineRule="auto"/>
              <w:rPr>
                <w:del w:id="1424" w:author="Asad Rana" w:date="2013-05-04T15:09:00Z"/>
              </w:rPr>
            </w:pPr>
            <w:del w:id="1425" w:author="Asad Rana" w:date="2013-05-04T15:09:00Z">
              <w:r w:rsidDel="000A6C14">
                <w:rPr>
                  <w:color w:val="FFFFFF"/>
                  <w:sz w:val="24"/>
                </w:rPr>
                <w:delText>TBD</w:delText>
              </w:r>
            </w:del>
          </w:p>
        </w:tc>
      </w:tr>
      <w:tr w:rsidR="00D71B82" w:rsidDel="000A6C14" w14:paraId="371BA59B" w14:textId="77777777" w:rsidTr="00D71B82">
        <w:trPr>
          <w:del w:id="1426" w:author="Asad Rana" w:date="2013-05-04T15:09:00Z"/>
        </w:trPr>
        <w:tc>
          <w:tcPr>
            <w:tcW w:w="9576" w:type="dxa"/>
            <w:shd w:val="clear" w:color="auto" w:fill="6D6D6D"/>
            <w:hideMark/>
          </w:tcPr>
          <w:p w14:paraId="3BC6C8F8" w14:textId="77777777" w:rsidR="00D71B82" w:rsidDel="000A6C14" w:rsidRDefault="00D71B82">
            <w:pPr>
              <w:spacing w:after="0" w:line="240" w:lineRule="auto"/>
              <w:rPr>
                <w:del w:id="1427" w:author="Asad Rana" w:date="2013-05-04T15:09:00Z"/>
                <w:rStyle w:val="IntenseReference1"/>
                <w:color w:val="9BBB59"/>
                <w:sz w:val="28"/>
              </w:rPr>
            </w:pPr>
            <w:del w:id="1428" w:author="Asad Rana" w:date="2013-05-04T15:09:00Z">
              <w:r w:rsidDel="000A6C14">
                <w:rPr>
                  <w:rStyle w:val="IntenseReference1"/>
                  <w:color w:val="9BBB59"/>
                  <w:sz w:val="28"/>
                </w:rPr>
                <w:delText>Details:</w:delText>
              </w:r>
            </w:del>
          </w:p>
          <w:p w14:paraId="5418B393" w14:textId="77777777" w:rsidR="00D71B82" w:rsidDel="000A6C14" w:rsidRDefault="00D71B82" w:rsidP="00D71B82">
            <w:pPr>
              <w:pStyle w:val="ListParagraph"/>
              <w:numPr>
                <w:ilvl w:val="0"/>
                <w:numId w:val="8"/>
              </w:numPr>
              <w:spacing w:after="0" w:line="240" w:lineRule="auto"/>
              <w:rPr>
                <w:del w:id="1429" w:author="Asad Rana" w:date="2013-05-04T15:09:00Z"/>
                <w:sz w:val="24"/>
                <w:szCs w:val="24"/>
              </w:rPr>
            </w:pPr>
            <w:del w:id="1430" w:author="Asad Rana" w:date="2013-05-04T15:09:00Z">
              <w:r w:rsidDel="000A6C14">
                <w:rPr>
                  <w:b/>
                  <w:color w:val="FFFFFF"/>
                  <w:sz w:val="24"/>
                  <w:szCs w:val="24"/>
                  <w:u w:val="single"/>
                </w:rPr>
                <w:delText>Priority:</w:delText>
              </w:r>
              <w:r w:rsidDel="000A6C14">
                <w:rPr>
                  <w:color w:val="FFFFFF"/>
                  <w:sz w:val="24"/>
                  <w:szCs w:val="24"/>
                </w:rPr>
                <w:delText xml:space="preserve"> 3</w:delText>
              </w:r>
            </w:del>
          </w:p>
          <w:p w14:paraId="52ADF44E" w14:textId="77777777" w:rsidR="00D71B82" w:rsidDel="000A6C14" w:rsidRDefault="00D71B82" w:rsidP="00D71B82">
            <w:pPr>
              <w:pStyle w:val="ListParagraph"/>
              <w:numPr>
                <w:ilvl w:val="0"/>
                <w:numId w:val="8"/>
              </w:numPr>
              <w:spacing w:after="0" w:line="240" w:lineRule="auto"/>
              <w:rPr>
                <w:del w:id="1431" w:author="Asad Rana" w:date="2013-05-04T15:09:00Z"/>
                <w:sz w:val="24"/>
                <w:szCs w:val="24"/>
              </w:rPr>
            </w:pPr>
            <w:del w:id="1432" w:author="Asad Rana" w:date="2013-05-04T15:09:00Z">
              <w:r w:rsidDel="000A6C14">
                <w:rPr>
                  <w:b/>
                  <w:color w:val="FFFFFF"/>
                  <w:sz w:val="24"/>
                  <w:szCs w:val="24"/>
                  <w:u w:val="single"/>
                </w:rPr>
                <w:delText>Progress Status:</w:delText>
              </w:r>
              <w:r w:rsidDel="000A6C14">
                <w:rPr>
                  <w:color w:val="FFFFFF"/>
                  <w:sz w:val="24"/>
                  <w:szCs w:val="24"/>
                </w:rPr>
                <w:delText xml:space="preserve"> Planning</w:delText>
              </w:r>
            </w:del>
          </w:p>
          <w:p w14:paraId="76822F5F" w14:textId="77777777" w:rsidR="00D71B82" w:rsidDel="000A6C14" w:rsidRDefault="00D71B82" w:rsidP="00D71B82">
            <w:pPr>
              <w:pStyle w:val="ListParagraph"/>
              <w:numPr>
                <w:ilvl w:val="0"/>
                <w:numId w:val="8"/>
              </w:numPr>
              <w:spacing w:after="0" w:line="240" w:lineRule="auto"/>
              <w:rPr>
                <w:del w:id="1433" w:author="Asad Rana" w:date="2013-05-04T15:09:00Z"/>
                <w:b/>
                <w:sz w:val="24"/>
                <w:szCs w:val="24"/>
                <w:u w:val="single"/>
              </w:rPr>
            </w:pPr>
            <w:del w:id="1434" w:author="Asad Rana" w:date="2013-05-04T15:09:00Z">
              <w:r w:rsidDel="000A6C14">
                <w:rPr>
                  <w:b/>
                  <w:color w:val="FFFFFF"/>
                  <w:sz w:val="24"/>
                  <w:szCs w:val="24"/>
                  <w:u w:val="single"/>
                </w:rPr>
                <w:delText xml:space="preserve">Test Phase Status: </w:delText>
              </w:r>
              <w:r w:rsidDel="000A6C14">
                <w:rPr>
                  <w:color w:val="FFFFFF"/>
                  <w:sz w:val="24"/>
                  <w:szCs w:val="24"/>
                </w:rPr>
                <w:delText>Planned</w:delText>
              </w:r>
            </w:del>
          </w:p>
          <w:p w14:paraId="7B6043F2" w14:textId="77777777" w:rsidR="00D71B82" w:rsidDel="000A6C14" w:rsidRDefault="00D71B82" w:rsidP="00D71B82">
            <w:pPr>
              <w:pStyle w:val="ListParagraph"/>
              <w:numPr>
                <w:ilvl w:val="0"/>
                <w:numId w:val="8"/>
              </w:numPr>
              <w:spacing w:after="0" w:line="240" w:lineRule="auto"/>
              <w:rPr>
                <w:del w:id="1435" w:author="Asad Rana" w:date="2013-05-04T15:09:00Z"/>
                <w:b/>
                <w:u w:val="single"/>
              </w:rPr>
            </w:pPr>
            <w:del w:id="1436" w:author="Asad Rana" w:date="2013-05-04T15:09:00Z">
              <w:r w:rsidDel="000A6C14">
                <w:rPr>
                  <w:b/>
                  <w:color w:val="FFFFFF"/>
                  <w:sz w:val="24"/>
                  <w:szCs w:val="24"/>
                  <w:u w:val="single"/>
                </w:rPr>
                <w:delText>Frequency:</w:delText>
              </w:r>
              <w:r w:rsidDel="000A6C14">
                <w:rPr>
                  <w:color w:val="FFFFFF"/>
                  <w:sz w:val="24"/>
                  <w:szCs w:val="24"/>
                </w:rPr>
                <w:delText xml:space="preserve"> Custom</w:delText>
              </w:r>
            </w:del>
          </w:p>
        </w:tc>
      </w:tr>
      <w:tr w:rsidR="00D71B82" w:rsidDel="000A6C14" w14:paraId="11E2E6B5" w14:textId="77777777" w:rsidTr="00D71B82">
        <w:trPr>
          <w:del w:id="1437" w:author="Asad Rana" w:date="2013-05-04T15:09:00Z"/>
        </w:trPr>
        <w:tc>
          <w:tcPr>
            <w:tcW w:w="9576" w:type="dxa"/>
            <w:shd w:val="clear" w:color="auto" w:fill="595959"/>
            <w:hideMark/>
          </w:tcPr>
          <w:p w14:paraId="3AAD0D8A" w14:textId="77777777" w:rsidR="00D71B82" w:rsidDel="000A6C14" w:rsidRDefault="00D71B82">
            <w:pPr>
              <w:spacing w:after="0" w:line="240" w:lineRule="auto"/>
              <w:rPr>
                <w:del w:id="1438" w:author="Asad Rana" w:date="2013-05-04T15:09:00Z"/>
                <w:rStyle w:val="IntenseReference1"/>
                <w:color w:val="9BBB59"/>
                <w:sz w:val="28"/>
              </w:rPr>
            </w:pPr>
            <w:del w:id="1439" w:author="Asad Rana" w:date="2013-05-04T15:09:00Z">
              <w:r w:rsidDel="000A6C14">
                <w:rPr>
                  <w:rStyle w:val="IntenseReference1"/>
                  <w:color w:val="9BBB59"/>
                  <w:sz w:val="28"/>
                </w:rPr>
                <w:delText>Pre-conditions:</w:delText>
              </w:r>
            </w:del>
          </w:p>
          <w:p w14:paraId="1BED45FF" w14:textId="77777777" w:rsidR="00D71B82" w:rsidRPr="006241FD" w:rsidDel="000A6C14" w:rsidRDefault="00D71B82" w:rsidP="006241FD">
            <w:pPr>
              <w:pStyle w:val="ListParagraph"/>
              <w:keepNext/>
              <w:keepLines/>
              <w:numPr>
                <w:ilvl w:val="0"/>
                <w:numId w:val="29"/>
              </w:numPr>
              <w:spacing w:before="200" w:after="0" w:line="240" w:lineRule="auto"/>
              <w:outlineLvl w:val="4"/>
              <w:rPr>
                <w:del w:id="1440" w:author="Asad Rana" w:date="2013-05-04T15:09:00Z"/>
                <w:rPrChange w:id="1441" w:author="Jon" w:date="2013-04-25T15:52:00Z">
                  <w:rPr>
                    <w:del w:id="1442" w:author="Asad Rana" w:date="2013-05-04T15:09:00Z"/>
                    <w:rFonts w:ascii="Cambria" w:hAnsi="Cambria"/>
                    <w:color w:val="FFFFFF"/>
                    <w:sz w:val="24"/>
                  </w:rPr>
                </w:rPrChange>
              </w:rPr>
            </w:pPr>
            <w:del w:id="1443" w:author="Asad Rana" w:date="2013-05-04T15:09:00Z">
              <w:r w:rsidDel="000A6C14">
                <w:rPr>
                  <w:color w:val="FFFFFF"/>
                  <w:sz w:val="24"/>
                </w:rPr>
                <w:delText>User has logged onto their profile</w:delText>
              </w:r>
            </w:del>
            <w:ins w:id="1444" w:author="Jon" w:date="2013-04-25T15:52:00Z">
              <w:del w:id="1445" w:author="Asad Rana" w:date="2013-05-04T15:09:00Z">
                <w:r w:rsidR="006241FD" w:rsidDel="000A6C14">
                  <w:rPr>
                    <w:color w:val="FFFFFF"/>
                    <w:sz w:val="24"/>
                  </w:rPr>
                  <w:delText>The User is logged in.</w:delText>
                </w:r>
              </w:del>
            </w:ins>
          </w:p>
          <w:p w14:paraId="78A2F976" w14:textId="77777777" w:rsidR="006241FD" w:rsidDel="000A6C14" w:rsidRDefault="006241FD" w:rsidP="00D71B82">
            <w:pPr>
              <w:pStyle w:val="ListParagraph"/>
              <w:numPr>
                <w:ilvl w:val="0"/>
                <w:numId w:val="29"/>
              </w:numPr>
              <w:spacing w:after="0" w:line="240" w:lineRule="auto"/>
              <w:rPr>
                <w:ins w:id="1446" w:author="Jon" w:date="2013-04-25T15:52:00Z"/>
                <w:del w:id="1447" w:author="Asad Rana" w:date="2013-05-04T15:09:00Z"/>
              </w:rPr>
            </w:pPr>
          </w:p>
          <w:p w14:paraId="1F491C0E" w14:textId="77777777" w:rsidR="00D71B82" w:rsidDel="000A6C14" w:rsidRDefault="00D71B82">
            <w:pPr>
              <w:pStyle w:val="ListParagraph"/>
              <w:spacing w:after="0" w:line="240" w:lineRule="auto"/>
              <w:ind w:left="0"/>
              <w:rPr>
                <w:del w:id="1448" w:author="Asad Rana" w:date="2013-05-04T15:09:00Z"/>
              </w:rPr>
              <w:pPrChange w:id="1449" w:author="Jon" w:date="2013-04-25T15:53:00Z">
                <w:pPr>
                  <w:pStyle w:val="ListParagraph"/>
                  <w:numPr>
                    <w:numId w:val="29"/>
                  </w:numPr>
                  <w:spacing w:after="0" w:line="240" w:lineRule="auto"/>
                  <w:ind w:hanging="360"/>
                </w:pPr>
              </w:pPrChange>
            </w:pPr>
            <w:del w:id="1450" w:author="Asad Rana" w:date="2013-05-04T15:09:00Z">
              <w:r w:rsidRPr="006241FD" w:rsidDel="000A6C14">
                <w:rPr>
                  <w:color w:val="FFFFFF"/>
                  <w:sz w:val="24"/>
                </w:rPr>
                <w:delText>User has selected the wine/food pairing feature of the app</w:delText>
              </w:r>
            </w:del>
          </w:p>
          <w:p w14:paraId="52C6060C" w14:textId="77777777" w:rsidR="00D71B82" w:rsidDel="000A6C14" w:rsidRDefault="00D71B82">
            <w:pPr>
              <w:pStyle w:val="ListParagraph"/>
              <w:spacing w:after="0" w:line="240" w:lineRule="auto"/>
              <w:ind w:left="0"/>
              <w:rPr>
                <w:del w:id="1451" w:author="Asad Rana" w:date="2013-05-04T15:09:00Z"/>
              </w:rPr>
              <w:pPrChange w:id="1452" w:author="Jon" w:date="2013-04-25T15:53:00Z">
                <w:pPr>
                  <w:pStyle w:val="ListParagraph"/>
                  <w:numPr>
                    <w:numId w:val="29"/>
                  </w:numPr>
                  <w:spacing w:after="0" w:line="240" w:lineRule="auto"/>
                  <w:ind w:hanging="360"/>
                </w:pPr>
              </w:pPrChange>
            </w:pPr>
            <w:del w:id="1453" w:author="Asad Rana" w:date="2013-05-04T15:09:00Z">
              <w:r w:rsidDel="000A6C14">
                <w:rPr>
                  <w:color w:val="FFFFFF"/>
                  <w:sz w:val="24"/>
                </w:rPr>
                <w:delText>User selected “match food with my wine” (or something like that)</w:delText>
              </w:r>
            </w:del>
          </w:p>
        </w:tc>
      </w:tr>
      <w:tr w:rsidR="00D71B82" w:rsidDel="000A6C14" w14:paraId="5E0D9AAE" w14:textId="77777777" w:rsidTr="00D71B82">
        <w:trPr>
          <w:del w:id="1454" w:author="Asad Rana" w:date="2013-05-04T15:09:00Z"/>
        </w:trPr>
        <w:tc>
          <w:tcPr>
            <w:tcW w:w="9576" w:type="dxa"/>
            <w:shd w:val="clear" w:color="auto" w:fill="6D6D6D"/>
            <w:hideMark/>
          </w:tcPr>
          <w:p w14:paraId="48B97A41" w14:textId="77777777" w:rsidR="00D71B82" w:rsidDel="000A6C14" w:rsidRDefault="00D71B82">
            <w:pPr>
              <w:spacing w:after="0" w:line="240" w:lineRule="auto"/>
              <w:rPr>
                <w:del w:id="1455" w:author="Asad Rana" w:date="2013-05-04T15:09:00Z"/>
                <w:rStyle w:val="IntenseReference1"/>
                <w:color w:val="9BBB59"/>
                <w:sz w:val="28"/>
              </w:rPr>
            </w:pPr>
            <w:del w:id="1456" w:author="Asad Rana" w:date="2013-05-04T15:09:00Z">
              <w:r w:rsidDel="000A6C14">
                <w:rPr>
                  <w:rStyle w:val="IntenseReference1"/>
                  <w:color w:val="9BBB59"/>
                  <w:sz w:val="28"/>
                </w:rPr>
                <w:delText>Post-conditions:</w:delText>
              </w:r>
            </w:del>
          </w:p>
          <w:p w14:paraId="0E93FAEA" w14:textId="77777777" w:rsidR="00D71B82" w:rsidDel="000A6C14" w:rsidRDefault="00D71B82" w:rsidP="006241FD">
            <w:pPr>
              <w:pStyle w:val="ListParagraph"/>
              <w:numPr>
                <w:ilvl w:val="0"/>
                <w:numId w:val="30"/>
              </w:numPr>
              <w:spacing w:after="0" w:line="240" w:lineRule="auto"/>
              <w:rPr>
                <w:del w:id="1457" w:author="Asad Rana" w:date="2013-05-04T15:09:00Z"/>
              </w:rPr>
            </w:pPr>
            <w:del w:id="1458" w:author="Asad Rana" w:date="2013-05-04T15:09:00Z">
              <w:r w:rsidDel="000A6C14">
                <w:rPr>
                  <w:color w:val="FFFFFF"/>
                  <w:sz w:val="24"/>
                </w:rPr>
                <w:delText xml:space="preserve">The application </w:delText>
              </w:r>
            </w:del>
            <w:ins w:id="1459" w:author="Jon" w:date="2013-04-25T15:54:00Z">
              <w:del w:id="1460" w:author="Asad Rana" w:date="2013-05-04T15:09:00Z">
                <w:r w:rsidR="006241FD" w:rsidDel="000A6C14">
                  <w:rPr>
                    <w:color w:val="FFFFFF"/>
                    <w:sz w:val="24"/>
                  </w:rPr>
                  <w:delText xml:space="preserve">System </w:delText>
                </w:r>
              </w:del>
            </w:ins>
            <w:del w:id="1461" w:author="Asad Rana" w:date="2013-05-04T15:09:00Z">
              <w:r w:rsidDel="000A6C14">
                <w:rPr>
                  <w:color w:val="FFFFFF"/>
                  <w:sz w:val="24"/>
                </w:rPr>
                <w:delText>displays a list of wines that pair well with the food</w:delText>
              </w:r>
            </w:del>
            <w:ins w:id="1462" w:author="Jon" w:date="2013-04-25T15:54:00Z">
              <w:del w:id="1463" w:author="Asad Rana" w:date="2013-05-04T15:09:00Z">
                <w:r w:rsidR="006241FD" w:rsidDel="000A6C14">
                  <w:rPr>
                    <w:color w:val="FFFFFF"/>
                    <w:sz w:val="24"/>
                  </w:rPr>
                  <w:delText xml:space="preserve"> (or vice versa)</w:delText>
                </w:r>
              </w:del>
            </w:ins>
            <w:ins w:id="1464" w:author="Jon" w:date="2013-04-25T15:55:00Z">
              <w:del w:id="1465" w:author="Asad Rana" w:date="2013-05-04T15:09:00Z">
                <w:r w:rsidR="006241FD" w:rsidDel="000A6C14">
                  <w:rPr>
                    <w:color w:val="FFFFFF"/>
                    <w:sz w:val="24"/>
                  </w:rPr>
                  <w:delText>.</w:delText>
                </w:r>
              </w:del>
            </w:ins>
            <w:del w:id="1466" w:author="Asad Rana" w:date="2013-05-04T15:09:00Z">
              <w:r w:rsidDel="000A6C14">
                <w:rPr>
                  <w:color w:val="FFFFFF"/>
                  <w:sz w:val="24"/>
                </w:rPr>
                <w:delText xml:space="preserve"> in question</w:delText>
              </w:r>
            </w:del>
          </w:p>
        </w:tc>
      </w:tr>
      <w:tr w:rsidR="00D71B82" w:rsidDel="000A6C14" w14:paraId="5AE79760" w14:textId="77777777" w:rsidTr="00D71B82">
        <w:trPr>
          <w:del w:id="1467" w:author="Asad Rana" w:date="2013-05-04T15:09:00Z"/>
        </w:trPr>
        <w:tc>
          <w:tcPr>
            <w:tcW w:w="9576" w:type="dxa"/>
            <w:shd w:val="clear" w:color="auto" w:fill="595959"/>
            <w:hideMark/>
          </w:tcPr>
          <w:p w14:paraId="4AF3DD7A" w14:textId="77777777" w:rsidR="00D71B82" w:rsidDel="000A6C14" w:rsidRDefault="00D71B82">
            <w:pPr>
              <w:spacing w:after="0" w:line="240" w:lineRule="auto"/>
              <w:rPr>
                <w:del w:id="1468" w:author="Asad Rana" w:date="2013-05-04T15:09:00Z"/>
                <w:rStyle w:val="IntenseReference1"/>
                <w:color w:val="9BBB59"/>
                <w:sz w:val="28"/>
              </w:rPr>
            </w:pPr>
            <w:del w:id="1469" w:author="Asad Rana" w:date="2013-05-04T15:09:00Z">
              <w:r w:rsidDel="000A6C14">
                <w:rPr>
                  <w:rStyle w:val="IntenseReference1"/>
                  <w:color w:val="9BBB59"/>
                  <w:sz w:val="28"/>
                </w:rPr>
                <w:delText>Trigger:</w:delText>
              </w:r>
            </w:del>
          </w:p>
          <w:p w14:paraId="08846A1D" w14:textId="77777777" w:rsidR="00D71B82" w:rsidDel="000A6C14" w:rsidRDefault="006241FD" w:rsidP="006241FD">
            <w:pPr>
              <w:pStyle w:val="ListParagraph"/>
              <w:numPr>
                <w:ilvl w:val="0"/>
                <w:numId w:val="31"/>
              </w:numPr>
              <w:spacing w:after="0" w:line="240" w:lineRule="auto"/>
              <w:rPr>
                <w:del w:id="1470" w:author="Asad Rana" w:date="2013-05-04T15:09:00Z"/>
              </w:rPr>
            </w:pPr>
            <w:ins w:id="1471" w:author="Jon" w:date="2013-04-25T15:54:00Z">
              <w:del w:id="1472" w:author="Asad Rana" w:date="2013-05-04T15:09:00Z">
                <w:r w:rsidDel="000A6C14">
                  <w:rPr>
                    <w:color w:val="FFFFFF"/>
                    <w:sz w:val="24"/>
                  </w:rPr>
                  <w:delText>The User selects the</w:delText>
                </w:r>
              </w:del>
            </w:ins>
            <w:del w:id="1473" w:author="Asad Rana" w:date="2013-05-04T15:09:00Z">
              <w:r w:rsidR="00D71B82" w:rsidDel="000A6C14">
                <w:rPr>
                  <w:color w:val="FFFFFF"/>
                  <w:sz w:val="24"/>
                </w:rPr>
                <w:delText>A “</w:delText>
              </w:r>
            </w:del>
            <w:ins w:id="1474" w:author="Jon" w:date="2013-04-25T15:54:00Z">
              <w:del w:id="1475" w:author="Asad Rana" w:date="2013-05-04T15:09:00Z">
                <w:r w:rsidDel="000A6C14">
                  <w:rPr>
                    <w:color w:val="FFFFFF"/>
                    <w:sz w:val="24"/>
                  </w:rPr>
                  <w:delText>P</w:delText>
                </w:r>
              </w:del>
            </w:ins>
            <w:del w:id="1476" w:author="Asad Rana" w:date="2013-05-04T15:09:00Z">
              <w:r w:rsidR="00D71B82" w:rsidDel="000A6C14">
                <w:rPr>
                  <w:color w:val="FFFFFF"/>
                  <w:sz w:val="24"/>
                </w:rPr>
                <w:delText xml:space="preserve">pair with my wine” </w:delText>
              </w:r>
            </w:del>
            <w:ins w:id="1477" w:author="Jon" w:date="2013-04-25T15:54:00Z">
              <w:del w:id="1478" w:author="Asad Rana" w:date="2013-05-04T15:09:00Z">
                <w:r w:rsidDel="000A6C14">
                  <w:rPr>
                    <w:color w:val="FFFFFF"/>
                    <w:sz w:val="24"/>
                  </w:rPr>
                  <w:delText>button</w:delText>
                </w:r>
              </w:del>
            </w:ins>
            <w:ins w:id="1479" w:author="Jon" w:date="2013-04-25T15:55:00Z">
              <w:del w:id="1480" w:author="Asad Rana" w:date="2013-05-04T15:09:00Z">
                <w:r w:rsidDel="000A6C14">
                  <w:rPr>
                    <w:color w:val="FFFFFF"/>
                    <w:sz w:val="24"/>
                  </w:rPr>
                  <w:delText>.</w:delText>
                </w:r>
              </w:del>
            </w:ins>
            <w:del w:id="1481" w:author="Asad Rana" w:date="2013-05-04T15:09:00Z">
              <w:r w:rsidR="00D71B82" w:rsidDel="000A6C14">
                <w:rPr>
                  <w:color w:val="FFFFFF"/>
                  <w:sz w:val="24"/>
                </w:rPr>
                <w:delText>button/option</w:delText>
              </w:r>
            </w:del>
          </w:p>
        </w:tc>
      </w:tr>
      <w:tr w:rsidR="00D71B82" w:rsidDel="000A6C14" w14:paraId="61AC71DC" w14:textId="77777777" w:rsidTr="00D71B82">
        <w:trPr>
          <w:del w:id="1482" w:author="Asad Rana" w:date="2013-05-04T15:09:00Z"/>
        </w:trPr>
        <w:tc>
          <w:tcPr>
            <w:tcW w:w="9576" w:type="dxa"/>
            <w:shd w:val="clear" w:color="auto" w:fill="6D6D6D"/>
            <w:hideMark/>
          </w:tcPr>
          <w:p w14:paraId="01A72A9A" w14:textId="77777777" w:rsidR="00D71B82" w:rsidDel="000A6C14" w:rsidRDefault="00D71B82">
            <w:pPr>
              <w:spacing w:after="0" w:line="240" w:lineRule="auto"/>
              <w:rPr>
                <w:del w:id="1483" w:author="Asad Rana" w:date="2013-05-04T15:09:00Z"/>
                <w:rStyle w:val="IntenseReference1"/>
                <w:color w:val="9BBB59"/>
                <w:sz w:val="28"/>
              </w:rPr>
            </w:pPr>
            <w:del w:id="1484" w:author="Asad Rana" w:date="2013-05-04T15:09:00Z">
              <w:r w:rsidDel="000A6C14">
                <w:rPr>
                  <w:rStyle w:val="IntenseReference1"/>
                  <w:color w:val="9BBB59"/>
                  <w:sz w:val="28"/>
                </w:rPr>
                <w:delText>Workflow:</w:delText>
              </w:r>
            </w:del>
          </w:p>
          <w:p w14:paraId="0519F891" w14:textId="77777777" w:rsidR="00D71B82" w:rsidDel="000A6C14" w:rsidRDefault="00D71B82" w:rsidP="00D71B82">
            <w:pPr>
              <w:pStyle w:val="ListParagraph"/>
              <w:numPr>
                <w:ilvl w:val="0"/>
                <w:numId w:val="32"/>
              </w:numPr>
              <w:spacing w:after="0" w:line="240" w:lineRule="auto"/>
              <w:rPr>
                <w:del w:id="1485" w:author="Asad Rana" w:date="2013-05-04T15:09:00Z"/>
              </w:rPr>
            </w:pPr>
            <w:del w:id="1486" w:author="Asad Rana" w:date="2013-05-04T15:09:00Z">
              <w:r w:rsidDel="000A6C14">
                <w:rPr>
                  <w:color w:val="FFFFFF"/>
                  <w:sz w:val="24"/>
                </w:rPr>
                <w:delText>User logs onto their profile</w:delText>
              </w:r>
            </w:del>
            <w:ins w:id="1487" w:author="Jon" w:date="2013-04-25T15:54:00Z">
              <w:del w:id="1488" w:author="Asad Rana" w:date="2013-05-04T15:09:00Z">
                <w:r w:rsidR="006241FD" w:rsidDel="000A6C14">
                  <w:rPr>
                    <w:color w:val="FFFFFF"/>
                    <w:sz w:val="24"/>
                  </w:rPr>
                  <w:delText>The User</w:delText>
                </w:r>
              </w:del>
            </w:ins>
            <w:ins w:id="1489" w:author="Jon" w:date="2013-04-25T15:55:00Z">
              <w:del w:id="1490" w:author="Asad Rana" w:date="2013-05-04T15:09:00Z">
                <w:r w:rsidR="006241FD" w:rsidDel="000A6C14">
                  <w:rPr>
                    <w:color w:val="FFFFFF"/>
                    <w:sz w:val="24"/>
                  </w:rPr>
                  <w:delText xml:space="preserve"> shall</w:delText>
                </w:r>
              </w:del>
            </w:ins>
            <w:ins w:id="1491" w:author="Jon" w:date="2013-04-25T15:54:00Z">
              <w:del w:id="1492" w:author="Asad Rana" w:date="2013-05-04T15:09:00Z">
                <w:r w:rsidR="006241FD" w:rsidDel="000A6C14">
                  <w:rPr>
                    <w:color w:val="FFFFFF"/>
                    <w:sz w:val="24"/>
                  </w:rPr>
                  <w:delText xml:space="preserve"> be logged in</w:delText>
                </w:r>
              </w:del>
            </w:ins>
            <w:ins w:id="1493" w:author="Jon" w:date="2013-04-25T15:55:00Z">
              <w:del w:id="1494" w:author="Asad Rana" w:date="2013-05-04T15:09:00Z">
                <w:r w:rsidR="006241FD" w:rsidDel="000A6C14">
                  <w:rPr>
                    <w:color w:val="FFFFFF"/>
                    <w:sz w:val="24"/>
                  </w:rPr>
                  <w:delText>.</w:delText>
                </w:r>
              </w:del>
            </w:ins>
          </w:p>
          <w:p w14:paraId="50618301" w14:textId="77777777" w:rsidR="00D71B82" w:rsidDel="000A6C14" w:rsidRDefault="00D71B82" w:rsidP="00D71B82">
            <w:pPr>
              <w:pStyle w:val="ListParagraph"/>
              <w:numPr>
                <w:ilvl w:val="0"/>
                <w:numId w:val="32"/>
              </w:numPr>
              <w:spacing w:after="0" w:line="240" w:lineRule="auto"/>
              <w:rPr>
                <w:del w:id="1495" w:author="Asad Rana" w:date="2013-05-04T15:09:00Z"/>
              </w:rPr>
            </w:pPr>
            <w:del w:id="1496" w:author="Asad Rana" w:date="2013-05-04T15:09:00Z">
              <w:r w:rsidDel="000A6C14">
                <w:rPr>
                  <w:color w:val="FFFFFF"/>
                  <w:sz w:val="24"/>
                </w:rPr>
                <w:delText>The application directs user to their home screen</w:delText>
              </w:r>
            </w:del>
            <w:ins w:id="1497" w:author="Jon" w:date="2013-04-25T15:55:00Z">
              <w:del w:id="1498" w:author="Asad Rana" w:date="2013-05-04T15:09:00Z">
                <w:r w:rsidR="006241FD" w:rsidDel="000A6C14">
                  <w:rPr>
                    <w:color w:val="FFFFFF"/>
                    <w:sz w:val="24"/>
                  </w:rPr>
                  <w:delText>System displays the Home Screen</w:delText>
                </w:r>
              </w:del>
            </w:ins>
          </w:p>
          <w:p w14:paraId="47EBA8C5" w14:textId="77777777" w:rsidR="00D71B82" w:rsidDel="000A6C14" w:rsidRDefault="006241FD" w:rsidP="00D71B82">
            <w:pPr>
              <w:pStyle w:val="ListParagraph"/>
              <w:numPr>
                <w:ilvl w:val="0"/>
                <w:numId w:val="32"/>
              </w:numPr>
              <w:spacing w:after="0" w:line="240" w:lineRule="auto"/>
              <w:rPr>
                <w:del w:id="1499" w:author="Asad Rana" w:date="2013-05-04T15:09:00Z"/>
              </w:rPr>
            </w:pPr>
            <w:ins w:id="1500" w:author="Jon" w:date="2013-04-25T15:55:00Z">
              <w:del w:id="1501" w:author="Asad Rana" w:date="2013-05-04T15:09:00Z">
                <w:r w:rsidDel="000A6C14">
                  <w:rPr>
                    <w:color w:val="FFFFFF"/>
                    <w:sz w:val="24"/>
                  </w:rPr>
                  <w:delText xml:space="preserve">The </w:delText>
                </w:r>
              </w:del>
            </w:ins>
            <w:del w:id="1502" w:author="Asad Rana" w:date="2013-05-04T15:09:00Z">
              <w:r w:rsidR="00D71B82" w:rsidDel="000A6C14">
                <w:rPr>
                  <w:color w:val="FFFFFF"/>
                  <w:sz w:val="24"/>
                </w:rPr>
                <w:delText xml:space="preserve">User </w:delText>
              </w:r>
            </w:del>
            <w:ins w:id="1503" w:author="Jon" w:date="2013-04-25T15:56:00Z">
              <w:del w:id="1504" w:author="Asad Rana" w:date="2013-05-04T15:09:00Z">
                <w:r w:rsidDel="000A6C14">
                  <w:rPr>
                    <w:color w:val="FFFFFF"/>
                    <w:sz w:val="24"/>
                  </w:rPr>
                  <w:delText>shall select</w:delText>
                </w:r>
              </w:del>
            </w:ins>
            <w:del w:id="1505" w:author="Asad Rana" w:date="2013-05-04T15:09:00Z">
              <w:r w:rsidR="00D71B82" w:rsidDel="000A6C14">
                <w:rPr>
                  <w:color w:val="FFFFFF"/>
                  <w:sz w:val="24"/>
                </w:rPr>
                <w:delText>selects</w:delText>
              </w:r>
            </w:del>
            <w:ins w:id="1506" w:author="Jon" w:date="2013-04-25T15:56:00Z">
              <w:del w:id="1507" w:author="Asad Rana" w:date="2013-05-04T15:09:00Z">
                <w:r w:rsidDel="000A6C14">
                  <w:rPr>
                    <w:color w:val="FFFFFF"/>
                    <w:sz w:val="24"/>
                  </w:rPr>
                  <w:delText xml:space="preserve"> a</w:delText>
                </w:r>
              </w:del>
            </w:ins>
            <w:del w:id="1508" w:author="Asad Rana" w:date="2013-05-04T15:09:00Z">
              <w:r w:rsidR="00D71B82" w:rsidDel="000A6C14">
                <w:rPr>
                  <w:color w:val="FFFFFF"/>
                  <w:sz w:val="24"/>
                </w:rPr>
                <w:delText xml:space="preserve"> the </w:delText>
              </w:r>
            </w:del>
            <w:ins w:id="1509" w:author="Jon" w:date="2013-04-25T15:56:00Z">
              <w:del w:id="1510" w:author="Asad Rana" w:date="2013-05-04T15:09:00Z">
                <w:r w:rsidDel="000A6C14">
                  <w:rPr>
                    <w:color w:val="FFFFFF"/>
                    <w:sz w:val="24"/>
                  </w:rPr>
                  <w:delText>w</w:delText>
                </w:r>
              </w:del>
            </w:ins>
            <w:del w:id="1511" w:author="Asad Rana" w:date="2013-05-04T15:09:00Z">
              <w:r w:rsidR="00D71B82" w:rsidDel="000A6C14">
                <w:rPr>
                  <w:color w:val="FFFFFF"/>
                  <w:sz w:val="24"/>
                </w:rPr>
                <w:delText>wine</w:delText>
              </w:r>
            </w:del>
            <w:ins w:id="1512" w:author="Jon" w:date="2013-04-25T15:56:00Z">
              <w:del w:id="1513" w:author="Asad Rana" w:date="2013-05-04T15:09:00Z">
                <w:r w:rsidDel="000A6C14">
                  <w:rPr>
                    <w:color w:val="FFFFFF"/>
                    <w:sz w:val="24"/>
                  </w:rPr>
                  <w:delText>/</w:delText>
                </w:r>
              </w:del>
            </w:ins>
            <w:del w:id="1514" w:author="Asad Rana" w:date="2013-05-04T15:09:00Z">
              <w:r w:rsidR="00D71B82" w:rsidDel="000A6C14">
                <w:rPr>
                  <w:color w:val="FFFFFF"/>
                  <w:sz w:val="24"/>
                </w:rPr>
                <w:delText>/</w:delText>
              </w:r>
            </w:del>
            <w:ins w:id="1515" w:author="Jon" w:date="2013-04-25T15:56:00Z">
              <w:del w:id="1516" w:author="Asad Rana" w:date="2013-05-04T15:09:00Z">
                <w:r w:rsidDel="000A6C14">
                  <w:rPr>
                    <w:color w:val="FFFFFF"/>
                    <w:sz w:val="24"/>
                  </w:rPr>
                  <w:delText>f</w:delText>
                </w:r>
              </w:del>
            </w:ins>
            <w:del w:id="1517" w:author="Asad Rana" w:date="2013-05-04T15:09:00Z">
              <w:r w:rsidR="00D71B82" w:rsidDel="000A6C14">
                <w:rPr>
                  <w:color w:val="FFFFFF"/>
                  <w:sz w:val="24"/>
                </w:rPr>
                <w:delText xml:space="preserve">food pairing </w:delText>
              </w:r>
            </w:del>
            <w:ins w:id="1518" w:author="Jon" w:date="2013-04-25T15:55:00Z">
              <w:del w:id="1519" w:author="Asad Rana" w:date="2013-05-04T15:09:00Z">
                <w:r w:rsidDel="000A6C14">
                  <w:rPr>
                    <w:color w:val="FFFFFF"/>
                    <w:sz w:val="24"/>
                  </w:rPr>
                  <w:delText>button.</w:delText>
                </w:r>
              </w:del>
            </w:ins>
            <w:del w:id="1520" w:author="Asad Rana" w:date="2013-05-04T15:09:00Z">
              <w:r w:rsidR="00D71B82" w:rsidDel="000A6C14">
                <w:rPr>
                  <w:color w:val="FFFFFF"/>
                  <w:sz w:val="24"/>
                </w:rPr>
                <w:delText>feature</w:delText>
              </w:r>
            </w:del>
          </w:p>
          <w:p w14:paraId="36B65B45" w14:textId="77777777" w:rsidR="00D71B82" w:rsidDel="000A6C14" w:rsidRDefault="006241FD" w:rsidP="00D71B82">
            <w:pPr>
              <w:pStyle w:val="ListParagraph"/>
              <w:numPr>
                <w:ilvl w:val="0"/>
                <w:numId w:val="32"/>
              </w:numPr>
              <w:spacing w:after="0" w:line="240" w:lineRule="auto"/>
              <w:rPr>
                <w:del w:id="1521" w:author="Asad Rana" w:date="2013-05-04T15:09:00Z"/>
              </w:rPr>
            </w:pPr>
            <w:ins w:id="1522" w:author="Jon" w:date="2013-04-25T15:56:00Z">
              <w:del w:id="1523" w:author="Asad Rana" w:date="2013-05-04T15:09:00Z">
                <w:r w:rsidDel="000A6C14">
                  <w:rPr>
                    <w:color w:val="FFFFFF"/>
                    <w:sz w:val="24"/>
                  </w:rPr>
                  <w:delText>The</w:delText>
                </w:r>
              </w:del>
            </w:ins>
            <w:del w:id="1524" w:author="Asad Rana" w:date="2013-05-04T15:09:00Z">
              <w:r w:rsidR="00D71B82" w:rsidDel="000A6C14">
                <w:rPr>
                  <w:color w:val="FFFFFF"/>
                  <w:sz w:val="24"/>
                </w:rPr>
                <w:delText>The</w:delText>
              </w:r>
            </w:del>
            <w:ins w:id="1525" w:author="Jon" w:date="2013-04-25T15:57:00Z">
              <w:del w:id="1526" w:author="Asad Rana" w:date="2013-05-04T15:09:00Z">
                <w:r w:rsidDel="000A6C14">
                  <w:rPr>
                    <w:color w:val="FFFFFF"/>
                    <w:sz w:val="24"/>
                  </w:rPr>
                  <w:delText xml:space="preserve"> System shall</w:delText>
                </w:r>
              </w:del>
            </w:ins>
            <w:del w:id="1527" w:author="Asad Rana" w:date="2013-05-04T15:09:00Z">
              <w:r w:rsidR="00D71B82" w:rsidDel="000A6C14">
                <w:rPr>
                  <w:color w:val="FFFFFF"/>
                  <w:sz w:val="24"/>
                </w:rPr>
                <w:delText xml:space="preserve"> application directs user to the wine/food pairing screen</w:delText>
              </w:r>
            </w:del>
            <w:ins w:id="1528" w:author="Jon" w:date="2013-04-25T16:07:00Z">
              <w:del w:id="1529" w:author="Asad Rana" w:date="2013-05-04T15:09:00Z">
                <w:r w:rsidR="00224EFD" w:rsidDel="000A6C14">
                  <w:rPr>
                    <w:color w:val="FFFFFF"/>
                    <w:sz w:val="24"/>
                  </w:rPr>
                  <w:delText>.</w:delText>
                </w:r>
              </w:del>
            </w:ins>
          </w:p>
          <w:p w14:paraId="0CD82768" w14:textId="77777777" w:rsidR="00D71B82" w:rsidDel="000A6C14" w:rsidRDefault="006241FD" w:rsidP="00D71B82">
            <w:pPr>
              <w:pStyle w:val="ListParagraph"/>
              <w:numPr>
                <w:ilvl w:val="0"/>
                <w:numId w:val="32"/>
              </w:numPr>
              <w:spacing w:after="0" w:line="240" w:lineRule="auto"/>
              <w:rPr>
                <w:del w:id="1530" w:author="Asad Rana" w:date="2013-05-04T15:09:00Z"/>
              </w:rPr>
            </w:pPr>
            <w:ins w:id="1531" w:author="Jon" w:date="2013-04-25T15:57:00Z">
              <w:del w:id="1532" w:author="Asad Rana" w:date="2013-05-04T15:09:00Z">
                <w:r w:rsidDel="000A6C14">
                  <w:rPr>
                    <w:color w:val="FFFFFF"/>
                    <w:sz w:val="24"/>
                  </w:rPr>
                  <w:delText xml:space="preserve">The </w:delText>
                </w:r>
              </w:del>
            </w:ins>
            <w:del w:id="1533" w:author="Asad Rana" w:date="2013-05-04T15:09:00Z">
              <w:r w:rsidR="00D71B82" w:rsidDel="000A6C14">
                <w:rPr>
                  <w:color w:val="FFFFFF"/>
                  <w:sz w:val="24"/>
                </w:rPr>
                <w:delText>User</w:delText>
              </w:r>
            </w:del>
            <w:ins w:id="1534" w:author="Jon" w:date="2013-04-25T15:57:00Z">
              <w:del w:id="1535" w:author="Asad Rana" w:date="2013-05-04T15:09:00Z">
                <w:r w:rsidDel="000A6C14">
                  <w:rPr>
                    <w:color w:val="FFFFFF"/>
                    <w:sz w:val="24"/>
                  </w:rPr>
                  <w:delText xml:space="preserve"> shall</w:delText>
                </w:r>
              </w:del>
            </w:ins>
            <w:del w:id="1536" w:author="Asad Rana" w:date="2013-05-04T15:09:00Z">
              <w:r w:rsidR="00D71B82" w:rsidDel="000A6C14">
                <w:rPr>
                  <w:color w:val="FFFFFF"/>
                  <w:sz w:val="24"/>
                </w:rPr>
                <w:delText xml:space="preserve"> selects </w:delText>
              </w:r>
            </w:del>
            <w:ins w:id="1537" w:author="Jon" w:date="2013-04-25T16:05:00Z">
              <w:del w:id="1538" w:author="Asad Rana" w:date="2013-05-04T15:09:00Z">
                <w:r w:rsidR="00224EFD" w:rsidDel="000A6C14">
                  <w:rPr>
                    <w:color w:val="FFFFFF"/>
                    <w:sz w:val="24"/>
                  </w:rPr>
                  <w:delText xml:space="preserve"> a wine or food (or multiple food</w:delText>
                </w:r>
              </w:del>
            </w:ins>
            <w:ins w:id="1539" w:author="Jon" w:date="2013-04-25T16:06:00Z">
              <w:del w:id="1540" w:author="Asad Rana" w:date="2013-05-04T15:09:00Z">
                <w:r w:rsidR="00224EFD" w:rsidDel="000A6C14">
                  <w:rPr>
                    <w:color w:val="FFFFFF"/>
                    <w:sz w:val="24"/>
                  </w:rPr>
                  <w:delText>s</w:delText>
                </w:r>
              </w:del>
            </w:ins>
            <w:ins w:id="1541" w:author="Jon" w:date="2013-04-25T16:05:00Z">
              <w:del w:id="1542" w:author="Asad Rana" w:date="2013-05-04T15:09:00Z">
                <w:r w:rsidR="00224EFD" w:rsidDel="000A6C14">
                  <w:rPr>
                    <w:color w:val="FFFFFF"/>
                    <w:sz w:val="24"/>
                  </w:rPr>
                  <w:delText>)</w:delText>
                </w:r>
              </w:del>
            </w:ins>
            <w:ins w:id="1543" w:author="Jon" w:date="2013-04-25T16:06:00Z">
              <w:del w:id="1544" w:author="Asad Rana" w:date="2013-05-04T15:09:00Z">
                <w:r w:rsidR="00224EFD" w:rsidDel="000A6C14">
                  <w:rPr>
                    <w:color w:val="FFFFFF"/>
                    <w:sz w:val="24"/>
                  </w:rPr>
                  <w:delText xml:space="preserve"> for pairing.</w:delText>
                </w:r>
              </w:del>
            </w:ins>
            <w:del w:id="1545" w:author="Asad Rana" w:date="2013-05-04T15:09:00Z">
              <w:r w:rsidR="00D71B82" w:rsidDel="000A6C14">
                <w:rPr>
                  <w:color w:val="FFFFFF"/>
                  <w:sz w:val="24"/>
                </w:rPr>
                <w:delText>“food -&gt; wine”</w:delText>
              </w:r>
            </w:del>
          </w:p>
          <w:p w14:paraId="5B6C833E" w14:textId="77777777" w:rsidR="00D71B82" w:rsidDel="000A6C14" w:rsidRDefault="00D71B82" w:rsidP="00D71B82">
            <w:pPr>
              <w:pStyle w:val="ListParagraph"/>
              <w:numPr>
                <w:ilvl w:val="0"/>
                <w:numId w:val="32"/>
              </w:numPr>
              <w:spacing w:after="0" w:line="240" w:lineRule="auto"/>
              <w:rPr>
                <w:del w:id="1546" w:author="Asad Rana" w:date="2013-05-04T15:09:00Z"/>
              </w:rPr>
            </w:pPr>
            <w:del w:id="1547" w:author="Asad Rana" w:date="2013-05-04T15:09:00Z">
              <w:r w:rsidDel="000A6C14">
                <w:rPr>
                  <w:color w:val="FFFFFF"/>
                  <w:sz w:val="24"/>
                </w:rPr>
                <w:delText>The application displays a list of food categories to the user</w:delText>
              </w:r>
            </w:del>
          </w:p>
          <w:p w14:paraId="6CF3BFC8" w14:textId="77777777" w:rsidR="00D71B82" w:rsidDel="000A6C14" w:rsidRDefault="00D71B82" w:rsidP="00D71B82">
            <w:pPr>
              <w:pStyle w:val="ListParagraph"/>
              <w:numPr>
                <w:ilvl w:val="0"/>
                <w:numId w:val="32"/>
              </w:numPr>
              <w:spacing w:after="0" w:line="240" w:lineRule="auto"/>
              <w:rPr>
                <w:del w:id="1548" w:author="Asad Rana" w:date="2013-05-04T15:09:00Z"/>
              </w:rPr>
            </w:pPr>
            <w:del w:id="1549" w:author="Asad Rana" w:date="2013-05-04T15:09:00Z">
              <w:r w:rsidDel="000A6C14">
                <w:rPr>
                  <w:color w:val="FFFFFF"/>
                  <w:sz w:val="24"/>
                </w:rPr>
                <w:delText>User selects a type of food they wish to pair</w:delText>
              </w:r>
            </w:del>
          </w:p>
          <w:p w14:paraId="5E1148D3" w14:textId="77777777" w:rsidR="00D71B82" w:rsidDel="000A6C14" w:rsidRDefault="00D71B82" w:rsidP="00D71B82">
            <w:pPr>
              <w:pStyle w:val="ListParagraph"/>
              <w:numPr>
                <w:ilvl w:val="0"/>
                <w:numId w:val="32"/>
              </w:numPr>
              <w:spacing w:after="0" w:line="240" w:lineRule="auto"/>
              <w:rPr>
                <w:del w:id="1550" w:author="Asad Rana" w:date="2013-05-04T15:09:00Z"/>
              </w:rPr>
            </w:pPr>
            <w:del w:id="1551" w:author="Asad Rana" w:date="2013-05-04T15:09:00Z">
              <w:r w:rsidDel="000A6C14">
                <w:rPr>
                  <w:color w:val="FFFFFF"/>
                  <w:sz w:val="24"/>
                </w:rPr>
                <w:delText>The application prompts user if they wish to pair that particular type of food with any existing wines or wines that the user currently owns.</w:delText>
              </w:r>
            </w:del>
          </w:p>
          <w:p w14:paraId="5823B984" w14:textId="77777777" w:rsidR="00D71B82" w:rsidDel="000A6C14" w:rsidRDefault="00D71B82" w:rsidP="00D71B82">
            <w:pPr>
              <w:pStyle w:val="ListParagraph"/>
              <w:numPr>
                <w:ilvl w:val="0"/>
                <w:numId w:val="32"/>
              </w:numPr>
              <w:spacing w:after="0" w:line="240" w:lineRule="auto"/>
              <w:rPr>
                <w:del w:id="1552" w:author="Asad Rana" w:date="2013-05-04T15:09:00Z"/>
              </w:rPr>
            </w:pPr>
            <w:del w:id="1553" w:author="Asad Rana" w:date="2013-05-04T15:09:00Z">
              <w:r w:rsidDel="000A6C14">
                <w:rPr>
                  <w:color w:val="FFFFFF"/>
                  <w:sz w:val="24"/>
                </w:rPr>
                <w:delText>User selects “wine that I own”</w:delText>
              </w:r>
            </w:del>
          </w:p>
          <w:p w14:paraId="6D90E83F" w14:textId="77777777" w:rsidR="00D71B82" w:rsidDel="000A6C14" w:rsidRDefault="00D71B82" w:rsidP="00D71B82">
            <w:pPr>
              <w:pStyle w:val="ListParagraph"/>
              <w:numPr>
                <w:ilvl w:val="0"/>
                <w:numId w:val="32"/>
              </w:numPr>
              <w:spacing w:after="0" w:line="240" w:lineRule="auto"/>
              <w:rPr>
                <w:del w:id="1554" w:author="Asad Rana" w:date="2013-05-04T15:09:00Z"/>
              </w:rPr>
            </w:pPr>
            <w:del w:id="1555" w:author="Asad Rana" w:date="2013-05-04T15:09:00Z">
              <w:r w:rsidDel="000A6C14">
                <w:rPr>
                  <w:color w:val="FFFFFF"/>
                  <w:sz w:val="24"/>
                </w:rPr>
                <w:delText xml:space="preserve">The application </w:delText>
              </w:r>
            </w:del>
            <w:ins w:id="1556" w:author="Jon" w:date="2013-04-25T16:06:00Z">
              <w:del w:id="1557" w:author="Asad Rana" w:date="2013-05-04T15:09:00Z">
                <w:r w:rsidR="00224EFD" w:rsidDel="000A6C14">
                  <w:rPr>
                    <w:color w:val="FFFFFF"/>
                    <w:sz w:val="24"/>
                  </w:rPr>
                  <w:delText xml:space="preserve">System shall </w:delText>
                </w:r>
              </w:del>
            </w:ins>
            <w:del w:id="1558" w:author="Asad Rana" w:date="2013-05-04T15:09:00Z">
              <w:r w:rsidDel="000A6C14">
                <w:rPr>
                  <w:color w:val="FFFFFF"/>
                  <w:sz w:val="24"/>
                </w:rPr>
                <w:delText xml:space="preserve">accesses the </w:delText>
              </w:r>
            </w:del>
            <w:ins w:id="1559" w:author="Jon" w:date="2013-04-25T16:06:00Z">
              <w:del w:id="1560" w:author="Asad Rana" w:date="2013-05-04T15:09:00Z">
                <w:r w:rsidR="00224EFD" w:rsidDel="000A6C14">
                  <w:rPr>
                    <w:color w:val="FFFFFF"/>
                    <w:sz w:val="24"/>
                  </w:rPr>
                  <w:delText>U</w:delText>
                </w:r>
              </w:del>
            </w:ins>
            <w:del w:id="1561" w:author="Asad Rana" w:date="2013-05-04T15:09:00Z">
              <w:r w:rsidDel="000A6C14">
                <w:rPr>
                  <w:color w:val="FFFFFF"/>
                  <w:sz w:val="24"/>
                </w:rPr>
                <w:delText xml:space="preserve">user’s wine database </w:delText>
              </w:r>
            </w:del>
            <w:ins w:id="1562" w:author="Jon" w:date="2013-04-25T16:07:00Z">
              <w:del w:id="1563" w:author="Asad Rana" w:date="2013-05-04T15:09:00Z">
                <w:r w:rsidR="00224EFD" w:rsidDel="000A6C14">
                  <w:rPr>
                    <w:color w:val="FFFFFF"/>
                    <w:sz w:val="24"/>
                  </w:rPr>
                  <w:delText xml:space="preserve"> (or food database) </w:delText>
                </w:r>
              </w:del>
            </w:ins>
            <w:del w:id="1564" w:author="Asad Rana" w:date="2013-05-04T15:09:00Z">
              <w:r w:rsidDel="000A6C14">
                <w:rPr>
                  <w:color w:val="FFFFFF"/>
                  <w:sz w:val="24"/>
                </w:rPr>
                <w:delText xml:space="preserve">and searches the </w:delText>
              </w:r>
            </w:del>
            <w:ins w:id="1565" w:author="Jon" w:date="2013-04-25T16:06:00Z">
              <w:del w:id="1566" w:author="Asad Rana" w:date="2013-05-04T15:09:00Z">
                <w:r w:rsidR="00224EFD" w:rsidDel="000A6C14">
                  <w:rPr>
                    <w:color w:val="FFFFFF"/>
                    <w:sz w:val="24"/>
                  </w:rPr>
                  <w:delText>U</w:delText>
                </w:r>
              </w:del>
            </w:ins>
            <w:del w:id="1567" w:author="Asad Rana" w:date="2013-05-04T15:09:00Z">
              <w:r w:rsidDel="000A6C14">
                <w:rPr>
                  <w:color w:val="FFFFFF"/>
                  <w:sz w:val="24"/>
                </w:rPr>
                <w:delText>user’s wines that pair well with that type of food</w:delText>
              </w:r>
            </w:del>
            <w:ins w:id="1568" w:author="Jon" w:date="2013-04-25T16:07:00Z">
              <w:del w:id="1569" w:author="Asad Rana" w:date="2013-05-04T15:09:00Z">
                <w:r w:rsidR="00224EFD" w:rsidDel="000A6C14">
                  <w:rPr>
                    <w:color w:val="FFFFFF"/>
                    <w:sz w:val="24"/>
                  </w:rPr>
                  <w:delText xml:space="preserve"> (or vice versa)</w:delText>
                </w:r>
              </w:del>
            </w:ins>
            <w:ins w:id="1570" w:author="Jon" w:date="2013-04-25T16:06:00Z">
              <w:del w:id="1571" w:author="Asad Rana" w:date="2013-05-04T15:09:00Z">
                <w:r w:rsidR="00224EFD" w:rsidDel="000A6C14">
                  <w:rPr>
                    <w:color w:val="FFFFFF"/>
                    <w:sz w:val="24"/>
                  </w:rPr>
                  <w:delText>.</w:delText>
                </w:r>
              </w:del>
            </w:ins>
          </w:p>
          <w:p w14:paraId="6B2ABD48" w14:textId="77777777" w:rsidR="00D71B82" w:rsidDel="000A6C14" w:rsidRDefault="00D71B82" w:rsidP="00224EFD">
            <w:pPr>
              <w:pStyle w:val="ListParagraph"/>
              <w:numPr>
                <w:ilvl w:val="0"/>
                <w:numId w:val="32"/>
              </w:numPr>
              <w:spacing w:after="0" w:line="240" w:lineRule="auto"/>
              <w:rPr>
                <w:del w:id="1572" w:author="Asad Rana" w:date="2013-05-04T15:09:00Z"/>
              </w:rPr>
            </w:pPr>
            <w:del w:id="1573" w:author="Asad Rana" w:date="2013-05-04T15:09:00Z">
              <w:r w:rsidDel="000A6C14">
                <w:rPr>
                  <w:color w:val="FFFFFF"/>
                  <w:sz w:val="24"/>
                </w:rPr>
                <w:delText>The application</w:delText>
              </w:r>
            </w:del>
            <w:ins w:id="1574" w:author="Jon" w:date="2013-04-25T16:07:00Z">
              <w:del w:id="1575" w:author="Asad Rana" w:date="2013-05-04T15:09:00Z">
                <w:r w:rsidR="00224EFD" w:rsidDel="000A6C14">
                  <w:rPr>
                    <w:color w:val="FFFFFF"/>
                    <w:sz w:val="24"/>
                  </w:rPr>
                  <w:delText>The System shall</w:delText>
                </w:r>
              </w:del>
            </w:ins>
            <w:del w:id="1576" w:author="Asad Rana" w:date="2013-05-04T15:09:00Z">
              <w:r w:rsidDel="000A6C14">
                <w:rPr>
                  <w:color w:val="FFFFFF"/>
                  <w:sz w:val="24"/>
                </w:rPr>
                <w:delText xml:space="preserve"> constructs </w:delText>
              </w:r>
            </w:del>
            <w:ins w:id="1577" w:author="Jon" w:date="2013-04-25T16:07:00Z">
              <w:del w:id="1578" w:author="Asad Rana" w:date="2013-05-04T15:09:00Z">
                <w:r w:rsidR="00224EFD" w:rsidDel="000A6C14">
                  <w:rPr>
                    <w:color w:val="FFFFFF"/>
                    <w:sz w:val="24"/>
                  </w:rPr>
                  <w:delText xml:space="preserve">display </w:delText>
                </w:r>
              </w:del>
            </w:ins>
            <w:del w:id="1579" w:author="Asad Rana" w:date="2013-05-04T15:09:00Z">
              <w:r w:rsidDel="000A6C14">
                <w:rPr>
                  <w:color w:val="FFFFFF"/>
                  <w:sz w:val="24"/>
                </w:rPr>
                <w:delText>a list of the user’s ideal</w:delText>
              </w:r>
            </w:del>
            <w:ins w:id="1580" w:author="Jon" w:date="2013-04-25T16:07:00Z">
              <w:del w:id="1581" w:author="Asad Rana" w:date="2013-05-04T15:09:00Z">
                <w:r w:rsidR="00224EFD" w:rsidDel="000A6C14">
                  <w:rPr>
                    <w:color w:val="FFFFFF"/>
                    <w:sz w:val="24"/>
                  </w:rPr>
                  <w:delText>recommended food</w:delText>
                </w:r>
              </w:del>
            </w:ins>
            <w:ins w:id="1582" w:author="Jon" w:date="2013-04-25T16:08:00Z">
              <w:del w:id="1583" w:author="Asad Rana" w:date="2013-05-04T15:09:00Z">
                <w:r w:rsidR="00224EFD" w:rsidDel="000A6C14">
                  <w:rPr>
                    <w:color w:val="FFFFFF"/>
                    <w:sz w:val="24"/>
                  </w:rPr>
                  <w:delText>s</w:delText>
                </w:r>
              </w:del>
            </w:ins>
            <w:ins w:id="1584" w:author="Jon" w:date="2013-04-25T16:07:00Z">
              <w:del w:id="1585" w:author="Asad Rana" w:date="2013-05-04T15:09:00Z">
                <w:r w:rsidR="00224EFD" w:rsidDel="000A6C14">
                  <w:rPr>
                    <w:color w:val="FFFFFF"/>
                    <w:sz w:val="24"/>
                  </w:rPr>
                  <w:delText xml:space="preserve"> or</w:delText>
                </w:r>
              </w:del>
            </w:ins>
            <w:del w:id="1586" w:author="Asad Rana" w:date="2013-05-04T15:09:00Z">
              <w:r w:rsidDel="000A6C14">
                <w:rPr>
                  <w:color w:val="FFFFFF"/>
                  <w:sz w:val="24"/>
                </w:rPr>
                <w:delText xml:space="preserve"> wines</w:delText>
              </w:r>
            </w:del>
            <w:ins w:id="1587" w:author="Jon" w:date="2013-04-25T16:08:00Z">
              <w:del w:id="1588" w:author="Asad Rana" w:date="2013-05-04T15:09:00Z">
                <w:r w:rsidR="00224EFD" w:rsidDel="000A6C14">
                  <w:rPr>
                    <w:color w:val="FFFFFF"/>
                    <w:sz w:val="24"/>
                  </w:rPr>
                  <w:delText>.</w:delText>
                </w:r>
              </w:del>
            </w:ins>
            <w:del w:id="1589" w:author="Asad Rana" w:date="2013-05-04T15:09:00Z">
              <w:r w:rsidDel="000A6C14">
                <w:rPr>
                  <w:color w:val="FFFFFF"/>
                  <w:sz w:val="24"/>
                </w:rPr>
                <w:delText xml:space="preserve"> that will be displayed to the user</w:delText>
              </w:r>
            </w:del>
          </w:p>
        </w:tc>
      </w:tr>
      <w:tr w:rsidR="00D71B82" w:rsidDel="000A6C14" w14:paraId="09CF823C" w14:textId="77777777" w:rsidTr="00D71B82">
        <w:trPr>
          <w:del w:id="1590" w:author="Asad Rana" w:date="2013-05-04T15:09:00Z"/>
        </w:trPr>
        <w:tc>
          <w:tcPr>
            <w:tcW w:w="9576" w:type="dxa"/>
            <w:shd w:val="clear" w:color="auto" w:fill="595959"/>
            <w:hideMark/>
          </w:tcPr>
          <w:p w14:paraId="2F98E4C2" w14:textId="77777777" w:rsidR="00D71B82" w:rsidDel="000A6C14" w:rsidRDefault="00D71B82">
            <w:pPr>
              <w:spacing w:after="0" w:line="240" w:lineRule="auto"/>
              <w:rPr>
                <w:del w:id="1591" w:author="Asad Rana" w:date="2013-05-04T15:09:00Z"/>
                <w:rStyle w:val="IntenseReference1"/>
                <w:color w:val="9BBB59"/>
                <w:sz w:val="28"/>
              </w:rPr>
            </w:pPr>
            <w:del w:id="1592" w:author="Asad Rana" w:date="2013-05-04T15:09:00Z">
              <w:r w:rsidDel="000A6C14">
                <w:rPr>
                  <w:rStyle w:val="IntenseReference1"/>
                  <w:color w:val="9BBB59"/>
                  <w:sz w:val="28"/>
                </w:rPr>
                <w:delText>Alternate Paths:</w:delText>
              </w:r>
            </w:del>
            <w:ins w:id="1593" w:author="Jon" w:date="2013-04-25T16:09:00Z">
              <w:del w:id="1594" w:author="Asad Rana" w:date="2013-05-04T15:09:00Z">
                <w:r w:rsidR="00224EFD" w:rsidDel="000A6C14">
                  <w:rPr>
                    <w:rStyle w:val="IntenseReference1"/>
                    <w:color w:val="9BBB59"/>
                    <w:sz w:val="28"/>
                  </w:rPr>
                  <w:br/>
                </w:r>
              </w:del>
            </w:ins>
          </w:p>
          <w:p w14:paraId="178CA62B" w14:textId="77777777" w:rsidR="00D71B82" w:rsidDel="000A6C14" w:rsidRDefault="00D71B82">
            <w:pPr>
              <w:spacing w:after="0" w:line="240" w:lineRule="auto"/>
              <w:rPr>
                <w:del w:id="1595" w:author="Asad Rana" w:date="2013-05-04T15:09:00Z"/>
              </w:rPr>
              <w:pPrChange w:id="1596" w:author="Jon" w:date="2013-04-25T16:09:00Z">
                <w:pPr>
                  <w:pStyle w:val="ListParagraph"/>
                  <w:numPr>
                    <w:numId w:val="33"/>
                  </w:numPr>
                  <w:spacing w:after="0" w:line="240" w:lineRule="auto"/>
                  <w:ind w:hanging="360"/>
                </w:pPr>
              </w:pPrChange>
            </w:pPr>
            <w:del w:id="1597" w:author="Asad Rana" w:date="2013-05-04T15:09:00Z">
              <w:r w:rsidDel="000A6C14">
                <w:delText>User can also select the reverse of the match: user will select a wine from their inventory and the app will present the user with a list of types of foods that pair well with said wine.</w:delText>
              </w:r>
            </w:del>
          </w:p>
        </w:tc>
      </w:tr>
      <w:tr w:rsidR="00D71B82" w:rsidDel="000A6C14" w14:paraId="3CF84C1F" w14:textId="77777777" w:rsidTr="00D71B82">
        <w:trPr>
          <w:del w:id="1598" w:author="Asad Rana" w:date="2013-05-04T15:09:00Z"/>
        </w:trPr>
        <w:tc>
          <w:tcPr>
            <w:tcW w:w="9576" w:type="dxa"/>
            <w:shd w:val="clear" w:color="auto" w:fill="6D6D6D"/>
            <w:hideMark/>
          </w:tcPr>
          <w:p w14:paraId="78C3FDA0" w14:textId="77777777" w:rsidR="00D71B82" w:rsidDel="000A6C14" w:rsidRDefault="00D71B82">
            <w:pPr>
              <w:spacing w:after="0" w:line="240" w:lineRule="auto"/>
              <w:rPr>
                <w:del w:id="1599" w:author="Asad Rana" w:date="2013-05-04T15:09:00Z"/>
                <w:rStyle w:val="IntenseReference1"/>
                <w:color w:val="9BBB59"/>
                <w:sz w:val="28"/>
              </w:rPr>
            </w:pPr>
            <w:del w:id="1600" w:author="Asad Rana" w:date="2013-05-04T15:09:00Z">
              <w:r w:rsidDel="000A6C14">
                <w:rPr>
                  <w:rStyle w:val="IntenseReference1"/>
                  <w:color w:val="9BBB59"/>
                  <w:sz w:val="28"/>
                </w:rPr>
                <w:delText>Options:</w:delText>
              </w:r>
            </w:del>
          </w:p>
          <w:p w14:paraId="11E5EE6B" w14:textId="77777777" w:rsidR="00D71B82" w:rsidDel="000A6C14" w:rsidRDefault="00D71B82" w:rsidP="00224EFD">
            <w:pPr>
              <w:spacing w:after="0" w:line="240" w:lineRule="auto"/>
              <w:rPr>
                <w:del w:id="1601" w:author="Asad Rana" w:date="2013-05-04T15:09:00Z"/>
              </w:rPr>
            </w:pPr>
            <w:del w:id="1602" w:author="Asad Rana" w:date="2013-05-04T15:09:00Z">
              <w:r w:rsidDel="000A6C14">
                <w:rPr>
                  <w:color w:val="FFFFFF"/>
                  <w:sz w:val="24"/>
                </w:rPr>
                <w:delText>Different types of foods</w:delText>
              </w:r>
            </w:del>
            <w:ins w:id="1603" w:author="Jon" w:date="2013-04-25T16:09:00Z">
              <w:del w:id="1604" w:author="Asad Rana" w:date="2013-05-04T15:09:00Z">
                <w:r w:rsidR="00224EFD" w:rsidDel="000A6C14">
                  <w:rPr>
                    <w:color w:val="FFFFFF"/>
                    <w:sz w:val="24"/>
                  </w:rPr>
                  <w:delText xml:space="preserve"> and wines</w:delText>
                </w:r>
              </w:del>
            </w:ins>
            <w:del w:id="1605" w:author="Asad Rana" w:date="2013-05-04T15:09:00Z">
              <w:r w:rsidDel="000A6C14">
                <w:rPr>
                  <w:color w:val="FFFFFF"/>
                  <w:sz w:val="24"/>
                </w:rPr>
                <w:delText>: seafood, red meat, white meat, starches, vegetables, chocolate, etc.</w:delText>
              </w:r>
            </w:del>
          </w:p>
        </w:tc>
      </w:tr>
    </w:tbl>
    <w:p w14:paraId="1C8D2585" w14:textId="77777777" w:rsidR="00D71B82" w:rsidRDefault="00D71B82" w:rsidP="00D71B82">
      <w:pPr>
        <w:rPr>
          <w:ins w:id="1606" w:author="Asad Rana" w:date="2013-05-04T15:26:00Z"/>
          <w:rStyle w:val="Emphasis"/>
          <w:b/>
          <w:i w:val="0"/>
        </w:rPr>
      </w:pPr>
    </w:p>
    <w:p w14:paraId="6DE51423" w14:textId="77777777" w:rsidR="00CA2AE4" w:rsidDel="00CA2AE4" w:rsidRDefault="00CA2AE4">
      <w:pPr>
        <w:spacing w:after="0" w:line="240" w:lineRule="auto"/>
        <w:rPr>
          <w:del w:id="1607" w:author="Asad Rana" w:date="2013-05-04T15:26:00Z"/>
          <w:rStyle w:val="Emphasis"/>
          <w:b/>
          <w:i w:val="0"/>
        </w:rPr>
      </w:pPr>
    </w:p>
    <w:p w14:paraId="08428518" w14:textId="77777777" w:rsidR="00CA2AE4" w:rsidRDefault="00CA2AE4">
      <w:pPr>
        <w:spacing w:after="0" w:line="240" w:lineRule="auto"/>
        <w:rPr>
          <w:ins w:id="1608" w:author="Asad Rana" w:date="2013-05-04T15:29:00Z"/>
          <w:rStyle w:val="Emphasis"/>
          <w:b/>
          <w:i w:val="0"/>
        </w:rPr>
      </w:pPr>
    </w:p>
    <w:p w14:paraId="7AF89F4A" w14:textId="77777777" w:rsidR="00CA2AE4" w:rsidRDefault="00CA2AE4">
      <w:pPr>
        <w:spacing w:after="0" w:line="240" w:lineRule="auto"/>
        <w:rPr>
          <w:ins w:id="1609" w:author="Asad Rana" w:date="2013-05-04T15:30:00Z"/>
          <w:rStyle w:val="Emphasis"/>
          <w:b/>
          <w:i w:val="0"/>
        </w:rPr>
      </w:pPr>
      <w:ins w:id="1610" w:author="Asad Rana" w:date="2013-05-04T15:30:00Z">
        <w:r>
          <w:rPr>
            <w:noProof/>
          </w:rPr>
          <mc:AlternateContent>
            <mc:Choice Requires="wps">
              <w:drawing>
                <wp:anchor distT="0" distB="0" distL="114300" distR="114300" simplePos="0" relativeHeight="251677696" behindDoc="0" locked="0" layoutInCell="1" allowOverlap="1" wp14:anchorId="4F4D8046" wp14:editId="6B3EE248">
                  <wp:simplePos x="0" y="0"/>
                  <wp:positionH relativeFrom="column">
                    <wp:posOffset>4686300</wp:posOffset>
                  </wp:positionH>
                  <wp:positionV relativeFrom="paragraph">
                    <wp:posOffset>571500</wp:posOffset>
                  </wp:positionV>
                  <wp:extent cx="2372360" cy="273050"/>
                  <wp:effectExtent l="0" t="0" r="15240" b="31750"/>
                  <wp:wrapNone/>
                  <wp:docPr id="1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777777"/>
                          </a:solidFill>
                          <a:ln w="28575">
                            <a:solidFill>
                              <a:srgbClr val="943634"/>
                            </a:solidFill>
                            <a:miter lim="800000"/>
                            <a:headEnd/>
                            <a:tailEnd/>
                          </a:ln>
                        </wps:spPr>
                        <wps:txbx>
                          <w:txbxContent>
                            <w:p w14:paraId="6534C372" w14:textId="77777777" w:rsidR="003A2053" w:rsidRDefault="003A2053" w:rsidP="00CA2AE4">
                              <w:pPr>
                                <w:rPr>
                                  <w:i/>
                                  <w:color w:val="FFFFFF"/>
                                </w:rPr>
                              </w:pPr>
                              <w:r>
                                <w:rPr>
                                  <w:i/>
                                  <w:color w:val="FFFFFF"/>
                                </w:rPr>
                                <w:t xml:space="preserve">Last Updated: </w:t>
                              </w:r>
                              <w:r w:rsidRPr="009737E2">
                                <w:rPr>
                                  <w:i/>
                                  <w:color w:val="FFFFFF"/>
                                </w:rPr>
                                <w:t>April 19,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69pt;margin-top:45pt;width:186.8pt;height:2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" fillcolor="#777" strokecolor="#943634" strokeweight="2.25pt">
                  <v:textbox>
                    <w:txbxContent>
                      <w:p w14:paraId="6534C372" w14:textId="77777777" w:rsidR="003A2053" w:rsidRDefault="003A2053" w:rsidP="00CA2AE4">
                        <w:pPr>
                          <w:rPr>
                            <w:i/>
                            <w:color w:val="FFFFFF"/>
                          </w:rPr>
                        </w:pPr>
                        <w:r>
                          <w:rPr>
                            <w:i/>
                            <w:color w:val="FFFFFF"/>
                          </w:rPr>
                          <w:t xml:space="preserve">Last Updated: </w:t>
                        </w:r>
                        <w:r w:rsidRPr="009737E2">
                          <w:rPr>
                            <w:i/>
                            <w:color w:val="FFFFFF"/>
                          </w:rPr>
                          <w:t>April 19, 2013</w:t>
                        </w:r>
                      </w:p>
                    </w:txbxContent>
                  </v:textbox>
                </v:shape>
              </w:pict>
            </mc:Fallback>
          </mc:AlternateContent>
        </w:r>
        <w:r>
          <w:rPr>
            <w:noProof/>
          </w:rPr>
          <mc:AlternateContent>
            <mc:Choice Requires="wps">
              <w:drawing>
                <wp:anchor distT="0" distB="0" distL="114300" distR="114300" simplePos="0" relativeHeight="251675648" behindDoc="0" locked="0" layoutInCell="0" allowOverlap="1" wp14:anchorId="667BD0BA" wp14:editId="3703510E">
                  <wp:simplePos x="0" y="0"/>
                  <wp:positionH relativeFrom="page">
                    <wp:posOffset>0</wp:posOffset>
                  </wp:positionH>
                  <wp:positionV relativeFrom="page">
                    <wp:posOffset>0</wp:posOffset>
                  </wp:positionV>
                  <wp:extent cx="7786370" cy="1932940"/>
                  <wp:effectExtent l="0" t="0" r="11430" b="3810"/>
                  <wp:wrapSquare wrapText="bothSides"/>
                  <wp:docPr id="16"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93294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701C986F" w14:textId="72BA9525" w:rsidR="003A2053" w:rsidRDefault="003A2053" w:rsidP="00CA2AE4">
                              <w:pPr>
                                <w:spacing w:after="0"/>
                                <w:rPr>
                                  <w:caps/>
                                  <w:color w:val="9BBB59"/>
                                  <w:sz w:val="52"/>
                                  <w:szCs w:val="40"/>
                                </w:rPr>
                              </w:pPr>
                              <w:r>
                                <w:rPr>
                                  <w:caps/>
                                  <w:color w:val="9BBB59"/>
                                  <w:sz w:val="52"/>
                                  <w:szCs w:val="40"/>
                                </w:rPr>
                                <w:t>[</w:t>
                              </w:r>
                              <w:r>
                                <w:rPr>
                                  <w:b/>
                                  <w:caps/>
                                  <w:color w:val="FFFFFF"/>
                                  <w:sz w:val="32"/>
                                </w:rPr>
                                <w:t>USe CASE # INV-</w:t>
                              </w:r>
                              <w:ins w:id="1611" w:author="Asad Rana" w:date="2013-05-04T15:24:00Z">
                                <w:r>
                                  <w:rPr>
                                    <w:b/>
                                    <w:caps/>
                                    <w:color w:val="FFFFFF"/>
                                    <w:sz w:val="32"/>
                                  </w:rPr>
                                  <w:t>05</w:t>
                                </w:r>
                              </w:ins>
                              <w:del w:id="1612" w:author="Asad Rana" w:date="2013-05-04T15:24:00Z">
                                <w:r w:rsidDel="00CA2AE4">
                                  <w:rPr>
                                    <w:b/>
                                    <w:caps/>
                                    <w:color w:val="FFFFFF"/>
                                    <w:sz w:val="32"/>
                                  </w:rPr>
                                  <w:delText>3</w:delText>
                                </w:r>
                              </w:del>
                              <w:r>
                                <w:rPr>
                                  <w:b/>
                                  <w:caps/>
                                  <w:color w:val="FFFFFF"/>
                                  <w:sz w:val="32"/>
                                </w:rPr>
                                <w:t>: “</w:t>
                              </w:r>
                              <w:ins w:id="1613" w:author="Asad Rana" w:date="2013-05-04T15:35:00Z">
                                <w:r>
                                  <w:rPr>
                                    <w:b/>
                                    <w:caps/>
                                    <w:color w:val="FFFFFF"/>
                                    <w:sz w:val="32"/>
                                  </w:rPr>
                                  <w:t>Pair food with wine in the inventory</w:t>
                                </w:r>
                              </w:ins>
                              <w:del w:id="1614" w:author="Asad Rana" w:date="2013-05-04T15:35:00Z">
                                <w:r w:rsidDel="003A2053">
                                  <w:rPr>
                                    <w:b/>
                                    <w:caps/>
                                    <w:color w:val="FFFFFF"/>
                                    <w:sz w:val="32"/>
                                  </w:rPr>
                                  <w:delText>editing wine data</w:delText>
                                </w:r>
                              </w:del>
                              <w:r>
                                <w:rPr>
                                  <w:b/>
                                  <w:caps/>
                                  <w:color w:val="FFFFFF"/>
                                  <w:sz w:val="32"/>
                                </w:rPr>
                                <w:t>”</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_x0000_s1041" style="position:absolute;margin-left:0;margin-top:0;width:613.1pt;height:152.2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" o:allowincell="f" fillcolor="#943634" stroked="f">
                  <v:shadow type="perspective" color="gray" opacity=".5" mv:blur="0" origin=",.5" offset="17pt,-52pt" matrix=",,,-1"/>
                  <v:textbox style="mso-fit-shape-to-text:t" inset=",1in,1in,7.2pt">
                    <w:txbxContent>
                      <w:p w14:paraId="701C986F" w14:textId="72BA9525" w:rsidR="003A2053" w:rsidRDefault="003A2053" w:rsidP="00CA2AE4">
                        <w:pPr>
                          <w:spacing w:after="0"/>
                          <w:rPr>
                            <w:caps/>
                            <w:color w:val="9BBB59"/>
                            <w:sz w:val="52"/>
                            <w:szCs w:val="40"/>
                          </w:rPr>
                        </w:pPr>
                        <w:r>
                          <w:rPr>
                            <w:caps/>
                            <w:color w:val="9BBB59"/>
                            <w:sz w:val="52"/>
                            <w:szCs w:val="40"/>
                          </w:rPr>
                          <w:t>[</w:t>
                        </w:r>
                        <w:r>
                          <w:rPr>
                            <w:b/>
                            <w:caps/>
                            <w:color w:val="FFFFFF"/>
                            <w:sz w:val="32"/>
                          </w:rPr>
                          <w:t>USe CASE # INV-</w:t>
                        </w:r>
                        <w:ins w:id="1615" w:author="Asad Rana" w:date="2013-05-04T15:24:00Z">
                          <w:r>
                            <w:rPr>
                              <w:b/>
                              <w:caps/>
                              <w:color w:val="FFFFFF"/>
                              <w:sz w:val="32"/>
                            </w:rPr>
                            <w:t>05</w:t>
                          </w:r>
                        </w:ins>
                        <w:del w:id="1616" w:author="Asad Rana" w:date="2013-05-04T15:24:00Z">
                          <w:r w:rsidDel="00CA2AE4">
                            <w:rPr>
                              <w:b/>
                              <w:caps/>
                              <w:color w:val="FFFFFF"/>
                              <w:sz w:val="32"/>
                            </w:rPr>
                            <w:delText>3</w:delText>
                          </w:r>
                        </w:del>
                        <w:r>
                          <w:rPr>
                            <w:b/>
                            <w:caps/>
                            <w:color w:val="FFFFFF"/>
                            <w:sz w:val="32"/>
                          </w:rPr>
                          <w:t>: “</w:t>
                        </w:r>
                        <w:ins w:id="1617" w:author="Asad Rana" w:date="2013-05-04T15:35:00Z">
                          <w:r>
                            <w:rPr>
                              <w:b/>
                              <w:caps/>
                              <w:color w:val="FFFFFF"/>
                              <w:sz w:val="32"/>
                            </w:rPr>
                            <w:t>Pair food with wine in the inventory</w:t>
                          </w:r>
                        </w:ins>
                        <w:del w:id="1618" w:author="Asad Rana" w:date="2013-05-04T15:35:00Z">
                          <w:r w:rsidDel="003A2053">
                            <w:rPr>
                              <w:b/>
                              <w:caps/>
                              <w:color w:val="FFFFFF"/>
                              <w:sz w:val="32"/>
                            </w:rPr>
                            <w:delText>editing wine data</w:delText>
                          </w:r>
                        </w:del>
                        <w:r>
                          <w:rPr>
                            <w:b/>
                            <w:caps/>
                            <w:color w:val="FFFFFF"/>
                            <w:sz w:val="32"/>
                          </w:rPr>
                          <w:t>”</w:t>
                        </w:r>
                        <w:r>
                          <w:rPr>
                            <w:b/>
                            <w:caps/>
                            <w:color w:val="9BBB59"/>
                            <w:sz w:val="52"/>
                            <w:szCs w:val="40"/>
                          </w:rPr>
                          <w:t>]</w:t>
                        </w:r>
                      </w:p>
                    </w:txbxContent>
                  </v:textbox>
                  <w10:wrap type="square" anchorx="page" anchory="page"/>
                </v:rect>
              </w:pict>
            </mc:Fallback>
          </mc:AlternateContent>
        </w:r>
      </w:ins>
    </w:p>
    <w:p w14:paraId="2F03D537" w14:textId="77777777" w:rsidR="00CA2AE4" w:rsidRDefault="00CA2AE4">
      <w:pPr>
        <w:spacing w:after="0" w:line="240" w:lineRule="auto"/>
        <w:rPr>
          <w:ins w:id="1619" w:author="Asad Rana" w:date="2013-05-04T15:30:00Z"/>
          <w:rStyle w:val="Emphasis"/>
          <w:b/>
          <w:i w:val="0"/>
        </w:rPr>
      </w:pPr>
    </w:p>
    <w:p w14:paraId="41177838" w14:textId="77777777" w:rsidR="00CA2AE4" w:rsidRDefault="00CA2AE4">
      <w:pPr>
        <w:spacing w:after="0" w:line="240" w:lineRule="auto"/>
        <w:rPr>
          <w:ins w:id="1620" w:author="Asad Rana" w:date="2013-05-04T15:30:00Z"/>
          <w:rStyle w:val="Emphasis"/>
          <w:b/>
          <w:i w:val="0"/>
        </w:rPr>
      </w:pPr>
    </w:p>
    <w:p w14:paraId="3C6BE2FF" w14:textId="77777777" w:rsidR="00CA2AE4" w:rsidRDefault="00CA2AE4">
      <w:pPr>
        <w:spacing w:after="0" w:line="240" w:lineRule="auto"/>
        <w:rPr>
          <w:ins w:id="1621" w:author="Asad Rana" w:date="2013-05-04T15:26:00Z"/>
          <w:rStyle w:val="Emphasis"/>
          <w:b/>
          <w:i w:val="0"/>
        </w:rPr>
      </w:pPr>
    </w:p>
    <w:tbl>
      <w:tblPr>
        <w:tblW w:w="0" w:type="auto"/>
        <w:tblLook w:val="04A0" w:firstRow="1" w:lastRow="0" w:firstColumn="1" w:lastColumn="0" w:noHBand="0" w:noVBand="1"/>
      </w:tblPr>
      <w:tblGrid>
        <w:gridCol w:w="9576"/>
      </w:tblGrid>
      <w:tr w:rsidR="003A2053" w14:paraId="3651767D" w14:textId="77777777" w:rsidTr="003A2053">
        <w:trPr>
          <w:ins w:id="1622" w:author="Asad Rana" w:date="2013-05-04T15:35:00Z"/>
        </w:trPr>
        <w:tc>
          <w:tcPr>
            <w:tcW w:w="9576" w:type="dxa"/>
            <w:shd w:val="clear" w:color="auto" w:fill="6D6D6D"/>
            <w:hideMark/>
          </w:tcPr>
          <w:p w14:paraId="64ADC60D" w14:textId="77777777" w:rsidR="003A2053" w:rsidRDefault="003A2053" w:rsidP="003A2053">
            <w:pPr>
              <w:spacing w:after="0" w:line="240" w:lineRule="auto"/>
              <w:rPr>
                <w:ins w:id="1623" w:author="Asad Rana" w:date="2013-05-04T15:35:00Z"/>
                <w:rStyle w:val="IntenseReference1"/>
                <w:color w:val="9BBB59"/>
                <w:sz w:val="28"/>
              </w:rPr>
            </w:pPr>
            <w:ins w:id="1624" w:author="Asad Rana" w:date="2013-05-04T15:35:00Z">
              <w:r>
                <w:rPr>
                  <w:rStyle w:val="IntenseReference1"/>
                  <w:color w:val="9BBB59"/>
                  <w:sz w:val="28"/>
                </w:rPr>
                <w:t>Description:</w:t>
              </w:r>
            </w:ins>
          </w:p>
          <w:p w14:paraId="7993CDF7" w14:textId="77777777" w:rsidR="003A2053" w:rsidRDefault="003A2053" w:rsidP="003A2053">
            <w:pPr>
              <w:spacing w:after="0" w:line="240" w:lineRule="auto"/>
              <w:rPr>
                <w:ins w:id="1625" w:author="Asad Rana" w:date="2013-05-04T15:35:00Z"/>
                <w:color w:val="FFFFFF"/>
              </w:rPr>
            </w:pPr>
            <w:ins w:id="1626" w:author="Asad Rana" w:date="2013-05-04T15:35:00Z">
              <w:r>
                <w:rPr>
                  <w:color w:val="FFFFFF"/>
                  <w:sz w:val="24"/>
                </w:rPr>
                <w:t>This Use case outlines the User’s ability to pair a wine with food.</w:t>
              </w:r>
            </w:ins>
          </w:p>
        </w:tc>
      </w:tr>
      <w:tr w:rsidR="003A2053" w14:paraId="0EFFDCB9" w14:textId="77777777" w:rsidTr="003A2053">
        <w:trPr>
          <w:ins w:id="1627" w:author="Asad Rana" w:date="2013-05-04T15:35:00Z"/>
        </w:trPr>
        <w:tc>
          <w:tcPr>
            <w:tcW w:w="9576" w:type="dxa"/>
            <w:shd w:val="clear" w:color="auto" w:fill="595959"/>
            <w:hideMark/>
          </w:tcPr>
          <w:p w14:paraId="6E3B79B1" w14:textId="77777777" w:rsidR="003A2053" w:rsidRDefault="003A2053" w:rsidP="003A2053">
            <w:pPr>
              <w:spacing w:after="0" w:line="240" w:lineRule="auto"/>
              <w:rPr>
                <w:ins w:id="1628" w:author="Asad Rana" w:date="2013-05-04T15:35:00Z"/>
                <w:rStyle w:val="IntenseReference1"/>
                <w:color w:val="9BBB59"/>
                <w:sz w:val="28"/>
              </w:rPr>
            </w:pPr>
            <w:ins w:id="1629" w:author="Asad Rana" w:date="2013-05-04T15:35:00Z">
              <w:r>
                <w:rPr>
                  <w:rStyle w:val="IntenseReference1"/>
                  <w:color w:val="9BBB59"/>
                  <w:sz w:val="28"/>
                </w:rPr>
                <w:t>Actors:</w:t>
              </w:r>
            </w:ins>
          </w:p>
          <w:p w14:paraId="7AB864CC" w14:textId="77777777" w:rsidR="003A2053" w:rsidRDefault="003A2053" w:rsidP="003A2053">
            <w:pPr>
              <w:spacing w:after="0" w:line="240" w:lineRule="auto"/>
              <w:rPr>
                <w:ins w:id="1630" w:author="Asad Rana" w:date="2013-05-04T15:35:00Z"/>
              </w:rPr>
            </w:pPr>
            <w:ins w:id="1631" w:author="Asad Rana" w:date="2013-05-04T15:35:00Z">
              <w:r>
                <w:rPr>
                  <w:color w:val="FFFFFF"/>
                  <w:sz w:val="24"/>
                </w:rPr>
                <w:t>The User</w:t>
              </w:r>
            </w:ins>
          </w:p>
        </w:tc>
      </w:tr>
      <w:tr w:rsidR="003A2053" w14:paraId="69298B19" w14:textId="77777777" w:rsidTr="003A2053">
        <w:trPr>
          <w:ins w:id="1632" w:author="Asad Rana" w:date="2013-05-04T15:35:00Z"/>
        </w:trPr>
        <w:tc>
          <w:tcPr>
            <w:tcW w:w="9576" w:type="dxa"/>
            <w:shd w:val="clear" w:color="auto" w:fill="6D6D6D"/>
            <w:hideMark/>
          </w:tcPr>
          <w:p w14:paraId="08C36D5E" w14:textId="77777777" w:rsidR="003A2053" w:rsidRDefault="003A2053" w:rsidP="003A2053">
            <w:pPr>
              <w:spacing w:after="0" w:line="240" w:lineRule="auto"/>
              <w:rPr>
                <w:ins w:id="1633" w:author="Asad Rana" w:date="2013-05-04T15:35:00Z"/>
                <w:rStyle w:val="IntenseReference1"/>
                <w:color w:val="9BBB59"/>
                <w:sz w:val="28"/>
              </w:rPr>
            </w:pPr>
            <w:ins w:id="1634" w:author="Asad Rana" w:date="2013-05-04T15:35:00Z">
              <w:r>
                <w:rPr>
                  <w:rStyle w:val="IntenseReference1"/>
                  <w:color w:val="9BBB59"/>
                  <w:sz w:val="28"/>
                </w:rPr>
                <w:t>Desired Outcome:</w:t>
              </w:r>
            </w:ins>
          </w:p>
          <w:p w14:paraId="4C475F8D" w14:textId="77777777" w:rsidR="003A2053" w:rsidRDefault="003A2053" w:rsidP="003A2053">
            <w:pPr>
              <w:spacing w:after="0" w:line="240" w:lineRule="auto"/>
              <w:rPr>
                <w:ins w:id="1635" w:author="Asad Rana" w:date="2013-05-04T15:35:00Z"/>
              </w:rPr>
            </w:pPr>
            <w:ins w:id="1636" w:author="Asad Rana" w:date="2013-05-04T15:35:00Z">
              <w:r>
                <w:rPr>
                  <w:color w:val="FFFFFF"/>
                  <w:sz w:val="24"/>
                </w:rPr>
                <w:t>The System will display a recommended food to pair with a wine (or display a recommended wine to pair with a food).</w:t>
              </w:r>
            </w:ins>
          </w:p>
        </w:tc>
      </w:tr>
      <w:tr w:rsidR="003A2053" w14:paraId="3387B545" w14:textId="77777777" w:rsidTr="003A2053">
        <w:trPr>
          <w:ins w:id="1637" w:author="Asad Rana" w:date="2013-05-04T15:35:00Z"/>
        </w:trPr>
        <w:tc>
          <w:tcPr>
            <w:tcW w:w="9576" w:type="dxa"/>
            <w:shd w:val="clear" w:color="auto" w:fill="595959"/>
            <w:hideMark/>
          </w:tcPr>
          <w:p w14:paraId="79CA26FA" w14:textId="77777777" w:rsidR="003A2053" w:rsidRDefault="003A2053" w:rsidP="003A2053">
            <w:pPr>
              <w:spacing w:after="0" w:line="240" w:lineRule="auto"/>
              <w:rPr>
                <w:ins w:id="1638" w:author="Asad Rana" w:date="2013-05-04T15:35:00Z"/>
                <w:rStyle w:val="IntenseReference1"/>
                <w:color w:val="9BBB59"/>
                <w:sz w:val="28"/>
              </w:rPr>
            </w:pPr>
            <w:ins w:id="1639" w:author="Asad Rana" w:date="2013-05-04T15:35:00Z">
              <w:r>
                <w:rPr>
                  <w:rStyle w:val="IntenseReference1"/>
                  <w:color w:val="9BBB59"/>
                  <w:sz w:val="28"/>
                </w:rPr>
                <w:t>User Goals:</w:t>
              </w:r>
            </w:ins>
          </w:p>
          <w:p w14:paraId="5B465069" w14:textId="77777777" w:rsidR="003A2053" w:rsidRDefault="003A2053" w:rsidP="003A2053">
            <w:pPr>
              <w:spacing w:after="0" w:line="240" w:lineRule="auto"/>
              <w:rPr>
                <w:ins w:id="1640" w:author="Asad Rana" w:date="2013-05-04T15:35:00Z"/>
              </w:rPr>
            </w:pPr>
            <w:ins w:id="1641" w:author="Asad Rana" w:date="2013-05-04T15:35:00Z">
              <w:r>
                <w:rPr>
                  <w:color w:val="FFFFFF"/>
                  <w:sz w:val="24"/>
                </w:rPr>
                <w:t>The User wishes to know which of wines pair well with a particular type of food that they are eating (or vice versa: which foods pair well with a particular type of wine that they are drinking).</w:t>
              </w:r>
            </w:ins>
          </w:p>
        </w:tc>
      </w:tr>
      <w:tr w:rsidR="003A2053" w14:paraId="6B89B493" w14:textId="77777777" w:rsidTr="003A2053">
        <w:trPr>
          <w:ins w:id="1642" w:author="Asad Rana" w:date="2013-05-04T15:35:00Z"/>
        </w:trPr>
        <w:tc>
          <w:tcPr>
            <w:tcW w:w="9576" w:type="dxa"/>
            <w:shd w:val="clear" w:color="auto" w:fill="6D6D6D"/>
            <w:hideMark/>
          </w:tcPr>
          <w:p w14:paraId="7841EBD5" w14:textId="77777777" w:rsidR="003A2053" w:rsidRDefault="003A2053" w:rsidP="003A2053">
            <w:pPr>
              <w:spacing w:after="0" w:line="240" w:lineRule="auto"/>
              <w:rPr>
                <w:ins w:id="1643" w:author="Asad Rana" w:date="2013-05-04T15:35:00Z"/>
                <w:rStyle w:val="IntenseReference1"/>
                <w:color w:val="9BBB59"/>
                <w:sz w:val="28"/>
              </w:rPr>
            </w:pPr>
            <w:ins w:id="1644" w:author="Asad Rana" w:date="2013-05-04T15:35:00Z">
              <w:r>
                <w:rPr>
                  <w:rStyle w:val="IntenseReference1"/>
                  <w:color w:val="9BBB59"/>
                  <w:sz w:val="28"/>
                </w:rPr>
                <w:t>Dependent Use Cases:</w:t>
              </w:r>
            </w:ins>
          </w:p>
          <w:p w14:paraId="14014D6E" w14:textId="77777777" w:rsidR="003A2053" w:rsidRDefault="003A2053" w:rsidP="003A2053">
            <w:pPr>
              <w:spacing w:after="0" w:line="240" w:lineRule="auto"/>
              <w:rPr>
                <w:ins w:id="1645" w:author="Asad Rana" w:date="2013-05-04T15:35:00Z"/>
                <w:color w:val="FFFFFF"/>
                <w:sz w:val="24"/>
              </w:rPr>
            </w:pPr>
            <w:ins w:id="1646" w:author="Asad Rana" w:date="2013-05-04T15:35:00Z">
              <w:r>
                <w:rPr>
                  <w:color w:val="FFFFFF"/>
                  <w:sz w:val="24"/>
                </w:rPr>
                <w:t>Creating a Profile</w:t>
              </w:r>
            </w:ins>
          </w:p>
          <w:p w14:paraId="110442F7" w14:textId="77777777" w:rsidR="003A2053" w:rsidRDefault="003A2053" w:rsidP="003A2053">
            <w:pPr>
              <w:spacing w:after="0" w:line="240" w:lineRule="auto"/>
              <w:rPr>
                <w:ins w:id="1647" w:author="Asad Rana" w:date="2013-05-04T15:35:00Z"/>
              </w:rPr>
            </w:pPr>
            <w:ins w:id="1648" w:author="Asad Rana" w:date="2013-05-04T15:35:00Z">
              <w:r>
                <w:rPr>
                  <w:color w:val="FFFFFF"/>
                  <w:sz w:val="24"/>
                </w:rPr>
                <w:t>Logging in</w:t>
              </w:r>
            </w:ins>
          </w:p>
        </w:tc>
      </w:tr>
      <w:tr w:rsidR="003A2053" w14:paraId="216B12A2" w14:textId="77777777" w:rsidTr="003A2053">
        <w:trPr>
          <w:ins w:id="1649" w:author="Asad Rana" w:date="2013-05-04T15:35:00Z"/>
        </w:trPr>
        <w:tc>
          <w:tcPr>
            <w:tcW w:w="9576" w:type="dxa"/>
            <w:shd w:val="clear" w:color="auto" w:fill="595959"/>
            <w:hideMark/>
          </w:tcPr>
          <w:p w14:paraId="1CE16A1C" w14:textId="77777777" w:rsidR="003A2053" w:rsidRDefault="003A2053" w:rsidP="003A2053">
            <w:pPr>
              <w:spacing w:after="0" w:line="240" w:lineRule="auto"/>
              <w:rPr>
                <w:ins w:id="1650" w:author="Asad Rana" w:date="2013-05-04T15:35:00Z"/>
                <w:rStyle w:val="IntenseReference1"/>
                <w:color w:val="9BBB59"/>
                <w:sz w:val="28"/>
              </w:rPr>
            </w:pPr>
            <w:ins w:id="1651" w:author="Asad Rana" w:date="2013-05-04T15:35:00Z">
              <w:r>
                <w:rPr>
                  <w:rStyle w:val="IntenseReference1"/>
                  <w:color w:val="9BBB59"/>
                  <w:sz w:val="28"/>
                </w:rPr>
                <w:t>Involved Requirements:</w:t>
              </w:r>
            </w:ins>
          </w:p>
          <w:p w14:paraId="0EB06DA5" w14:textId="77777777" w:rsidR="003A2053" w:rsidRDefault="003A2053" w:rsidP="003A2053">
            <w:pPr>
              <w:pStyle w:val="ListParagraph"/>
              <w:numPr>
                <w:ilvl w:val="0"/>
                <w:numId w:val="1"/>
              </w:numPr>
              <w:spacing w:after="0" w:line="240" w:lineRule="auto"/>
              <w:rPr>
                <w:ins w:id="1652" w:author="Asad Rana" w:date="2013-05-04T15:35:00Z"/>
              </w:rPr>
            </w:pPr>
            <w:ins w:id="1653" w:author="Asad Rana" w:date="2013-05-04T15:35:00Z">
              <w:r>
                <w:rPr>
                  <w:color w:val="FFFFFF"/>
                  <w:sz w:val="24"/>
                </w:rPr>
                <w:t>TBD</w:t>
              </w:r>
            </w:ins>
          </w:p>
        </w:tc>
      </w:tr>
      <w:tr w:rsidR="003A2053" w14:paraId="5C4B08DF" w14:textId="77777777" w:rsidTr="003A2053">
        <w:trPr>
          <w:ins w:id="1654" w:author="Asad Rana" w:date="2013-05-04T15:35:00Z"/>
        </w:trPr>
        <w:tc>
          <w:tcPr>
            <w:tcW w:w="9576" w:type="dxa"/>
            <w:shd w:val="clear" w:color="auto" w:fill="6D6D6D"/>
            <w:hideMark/>
          </w:tcPr>
          <w:p w14:paraId="23B69377" w14:textId="77777777" w:rsidR="003A2053" w:rsidRDefault="003A2053" w:rsidP="003A2053">
            <w:pPr>
              <w:spacing w:after="0" w:line="240" w:lineRule="auto"/>
              <w:rPr>
                <w:ins w:id="1655" w:author="Asad Rana" w:date="2013-05-04T15:35:00Z"/>
                <w:rStyle w:val="IntenseReference1"/>
                <w:color w:val="9BBB59"/>
                <w:sz w:val="28"/>
              </w:rPr>
            </w:pPr>
            <w:ins w:id="1656" w:author="Asad Rana" w:date="2013-05-04T15:35:00Z">
              <w:r>
                <w:rPr>
                  <w:rStyle w:val="IntenseReference1"/>
                  <w:color w:val="9BBB59"/>
                  <w:sz w:val="28"/>
                </w:rPr>
                <w:t>Details:</w:t>
              </w:r>
            </w:ins>
          </w:p>
          <w:p w14:paraId="2E440211" w14:textId="77777777" w:rsidR="003A2053" w:rsidRDefault="003A2053" w:rsidP="003A2053">
            <w:pPr>
              <w:pStyle w:val="ListParagraph"/>
              <w:numPr>
                <w:ilvl w:val="0"/>
                <w:numId w:val="1"/>
              </w:numPr>
              <w:spacing w:after="0" w:line="240" w:lineRule="auto"/>
              <w:rPr>
                <w:ins w:id="1657" w:author="Asad Rana" w:date="2013-05-04T15:35:00Z"/>
                <w:sz w:val="24"/>
                <w:szCs w:val="24"/>
              </w:rPr>
            </w:pPr>
            <w:ins w:id="1658" w:author="Asad Rana" w:date="2013-05-04T15:35:00Z">
              <w:r>
                <w:rPr>
                  <w:b/>
                  <w:color w:val="FFFFFF"/>
                  <w:sz w:val="24"/>
                  <w:szCs w:val="24"/>
                  <w:u w:val="single"/>
                </w:rPr>
                <w:t>Priority:</w:t>
              </w:r>
              <w:r>
                <w:rPr>
                  <w:color w:val="FFFFFF"/>
                  <w:sz w:val="24"/>
                  <w:szCs w:val="24"/>
                </w:rPr>
                <w:t xml:space="preserve"> 3</w:t>
              </w:r>
            </w:ins>
          </w:p>
          <w:p w14:paraId="021004BF" w14:textId="77777777" w:rsidR="003A2053" w:rsidRDefault="003A2053" w:rsidP="003A2053">
            <w:pPr>
              <w:pStyle w:val="ListParagraph"/>
              <w:numPr>
                <w:ilvl w:val="0"/>
                <w:numId w:val="1"/>
              </w:numPr>
              <w:spacing w:after="0" w:line="240" w:lineRule="auto"/>
              <w:rPr>
                <w:ins w:id="1659" w:author="Asad Rana" w:date="2013-05-04T15:35:00Z"/>
                <w:sz w:val="24"/>
                <w:szCs w:val="24"/>
              </w:rPr>
            </w:pPr>
            <w:ins w:id="1660" w:author="Asad Rana" w:date="2013-05-04T15:35:00Z">
              <w:r>
                <w:rPr>
                  <w:b/>
                  <w:color w:val="FFFFFF"/>
                  <w:sz w:val="24"/>
                  <w:szCs w:val="24"/>
                  <w:u w:val="single"/>
                </w:rPr>
                <w:t>Progress Status:</w:t>
              </w:r>
              <w:r>
                <w:rPr>
                  <w:color w:val="FFFFFF"/>
                  <w:sz w:val="24"/>
                  <w:szCs w:val="24"/>
                </w:rPr>
                <w:t xml:space="preserve"> Planning</w:t>
              </w:r>
            </w:ins>
          </w:p>
          <w:p w14:paraId="3B92BA33" w14:textId="77777777" w:rsidR="003A2053" w:rsidRDefault="003A2053" w:rsidP="003A2053">
            <w:pPr>
              <w:pStyle w:val="ListParagraph"/>
              <w:numPr>
                <w:ilvl w:val="0"/>
                <w:numId w:val="1"/>
              </w:numPr>
              <w:spacing w:after="0" w:line="240" w:lineRule="auto"/>
              <w:rPr>
                <w:ins w:id="1661" w:author="Asad Rana" w:date="2013-05-04T15:35:00Z"/>
                <w:b/>
                <w:sz w:val="24"/>
                <w:szCs w:val="24"/>
                <w:u w:val="single"/>
              </w:rPr>
            </w:pPr>
            <w:ins w:id="1662" w:author="Asad Rana" w:date="2013-05-04T15:35:00Z">
              <w:r>
                <w:rPr>
                  <w:b/>
                  <w:color w:val="FFFFFF"/>
                  <w:sz w:val="24"/>
                  <w:szCs w:val="24"/>
                  <w:u w:val="single"/>
                </w:rPr>
                <w:t xml:space="preserve">Test Phase Status: </w:t>
              </w:r>
              <w:r>
                <w:rPr>
                  <w:color w:val="FFFFFF"/>
                  <w:sz w:val="24"/>
                  <w:szCs w:val="24"/>
                </w:rPr>
                <w:t>Planned</w:t>
              </w:r>
            </w:ins>
          </w:p>
          <w:p w14:paraId="06FE13D2" w14:textId="77777777" w:rsidR="003A2053" w:rsidRDefault="003A2053" w:rsidP="003A2053">
            <w:pPr>
              <w:pStyle w:val="ListParagraph"/>
              <w:numPr>
                <w:ilvl w:val="0"/>
                <w:numId w:val="1"/>
              </w:numPr>
              <w:spacing w:after="0" w:line="240" w:lineRule="auto"/>
              <w:rPr>
                <w:ins w:id="1663" w:author="Asad Rana" w:date="2013-05-04T15:35:00Z"/>
                <w:b/>
                <w:u w:val="single"/>
              </w:rPr>
            </w:pPr>
            <w:ins w:id="1664" w:author="Asad Rana" w:date="2013-05-04T15:35:00Z">
              <w:r>
                <w:rPr>
                  <w:b/>
                  <w:color w:val="FFFFFF"/>
                  <w:sz w:val="24"/>
                  <w:szCs w:val="24"/>
                  <w:u w:val="single"/>
                </w:rPr>
                <w:t>Frequency:</w:t>
              </w:r>
              <w:r>
                <w:rPr>
                  <w:color w:val="FFFFFF"/>
                  <w:sz w:val="24"/>
                  <w:szCs w:val="24"/>
                </w:rPr>
                <w:t xml:space="preserve"> Custom</w:t>
              </w:r>
            </w:ins>
          </w:p>
        </w:tc>
      </w:tr>
      <w:tr w:rsidR="003A2053" w14:paraId="5DBC7001" w14:textId="77777777" w:rsidTr="003A2053">
        <w:trPr>
          <w:ins w:id="1665" w:author="Asad Rana" w:date="2013-05-04T15:35:00Z"/>
        </w:trPr>
        <w:tc>
          <w:tcPr>
            <w:tcW w:w="9576" w:type="dxa"/>
            <w:shd w:val="clear" w:color="auto" w:fill="595959"/>
            <w:hideMark/>
          </w:tcPr>
          <w:p w14:paraId="45A04BF2" w14:textId="77777777" w:rsidR="003A2053" w:rsidRDefault="003A2053" w:rsidP="003A2053">
            <w:pPr>
              <w:spacing w:after="0" w:line="240" w:lineRule="auto"/>
              <w:rPr>
                <w:ins w:id="1666" w:author="Asad Rana" w:date="2013-05-04T15:35:00Z"/>
                <w:rStyle w:val="IntenseReference1"/>
                <w:color w:val="9BBB59"/>
                <w:sz w:val="28"/>
              </w:rPr>
            </w:pPr>
            <w:ins w:id="1667" w:author="Asad Rana" w:date="2013-05-04T15:35:00Z">
              <w:r>
                <w:rPr>
                  <w:rStyle w:val="IntenseReference1"/>
                  <w:color w:val="9BBB59"/>
                  <w:sz w:val="28"/>
                </w:rPr>
                <w:t>Pre-conditions:</w:t>
              </w:r>
            </w:ins>
          </w:p>
          <w:p w14:paraId="318E6333" w14:textId="77777777" w:rsidR="003A2053" w:rsidRDefault="003A2053" w:rsidP="003A2053">
            <w:pPr>
              <w:pStyle w:val="ListParagraph"/>
              <w:numPr>
                <w:ilvl w:val="0"/>
                <w:numId w:val="29"/>
              </w:numPr>
              <w:spacing w:after="0" w:line="240" w:lineRule="auto"/>
              <w:rPr>
                <w:ins w:id="1668" w:author="Asad Rana" w:date="2013-05-04T15:35:00Z"/>
              </w:rPr>
            </w:pPr>
            <w:ins w:id="1669" w:author="Asad Rana" w:date="2013-05-04T15:35:00Z">
              <w:r>
                <w:rPr>
                  <w:color w:val="FFFFFF"/>
                  <w:sz w:val="24"/>
                </w:rPr>
                <w:t>The User is logged in.</w:t>
              </w:r>
            </w:ins>
          </w:p>
          <w:p w14:paraId="3E805EAA" w14:textId="77777777" w:rsidR="003A2053" w:rsidRDefault="003A2053" w:rsidP="003A2053">
            <w:pPr>
              <w:pStyle w:val="ListParagraph"/>
              <w:spacing w:after="0" w:line="240" w:lineRule="auto"/>
              <w:ind w:left="0"/>
              <w:rPr>
                <w:ins w:id="1670" w:author="Asad Rana" w:date="2013-05-04T15:35:00Z"/>
              </w:rPr>
            </w:pPr>
          </w:p>
        </w:tc>
      </w:tr>
      <w:tr w:rsidR="003A2053" w14:paraId="28CE09A3" w14:textId="77777777" w:rsidTr="003A2053">
        <w:trPr>
          <w:ins w:id="1671" w:author="Asad Rana" w:date="2013-05-04T15:35:00Z"/>
        </w:trPr>
        <w:tc>
          <w:tcPr>
            <w:tcW w:w="9576" w:type="dxa"/>
            <w:shd w:val="clear" w:color="auto" w:fill="6D6D6D"/>
            <w:hideMark/>
          </w:tcPr>
          <w:p w14:paraId="2121C4CF" w14:textId="77777777" w:rsidR="003A2053" w:rsidRDefault="003A2053" w:rsidP="003A2053">
            <w:pPr>
              <w:spacing w:after="0" w:line="240" w:lineRule="auto"/>
              <w:rPr>
                <w:ins w:id="1672" w:author="Asad Rana" w:date="2013-05-04T15:35:00Z"/>
                <w:rStyle w:val="IntenseReference1"/>
                <w:color w:val="9BBB59"/>
                <w:sz w:val="28"/>
              </w:rPr>
            </w:pPr>
            <w:ins w:id="1673" w:author="Asad Rana" w:date="2013-05-04T15:35:00Z">
              <w:r>
                <w:rPr>
                  <w:rStyle w:val="IntenseReference1"/>
                  <w:color w:val="9BBB59"/>
                  <w:sz w:val="28"/>
                </w:rPr>
                <w:t>Post-conditions:</w:t>
              </w:r>
            </w:ins>
          </w:p>
          <w:p w14:paraId="27880900" w14:textId="77777777" w:rsidR="003A2053" w:rsidRDefault="003A2053" w:rsidP="003A2053">
            <w:pPr>
              <w:pStyle w:val="ListParagraph"/>
              <w:numPr>
                <w:ilvl w:val="0"/>
                <w:numId w:val="30"/>
              </w:numPr>
              <w:spacing w:after="0" w:line="240" w:lineRule="auto"/>
              <w:rPr>
                <w:ins w:id="1674" w:author="Asad Rana" w:date="2013-05-04T15:35:00Z"/>
              </w:rPr>
            </w:pPr>
            <w:ins w:id="1675" w:author="Asad Rana" w:date="2013-05-04T15:35:00Z">
              <w:r>
                <w:rPr>
                  <w:color w:val="FFFFFF"/>
                  <w:sz w:val="24"/>
                </w:rPr>
                <w:t>The System displays a list of wines that pair well with the food (or vice versa).</w:t>
              </w:r>
            </w:ins>
          </w:p>
        </w:tc>
      </w:tr>
      <w:tr w:rsidR="003A2053" w14:paraId="0424246C" w14:textId="77777777" w:rsidTr="003A2053">
        <w:trPr>
          <w:ins w:id="1676" w:author="Asad Rana" w:date="2013-05-04T15:35:00Z"/>
        </w:trPr>
        <w:tc>
          <w:tcPr>
            <w:tcW w:w="9576" w:type="dxa"/>
            <w:shd w:val="clear" w:color="auto" w:fill="595959"/>
            <w:hideMark/>
          </w:tcPr>
          <w:p w14:paraId="03547461" w14:textId="77777777" w:rsidR="003A2053" w:rsidRDefault="003A2053" w:rsidP="003A2053">
            <w:pPr>
              <w:spacing w:after="0" w:line="240" w:lineRule="auto"/>
              <w:rPr>
                <w:ins w:id="1677" w:author="Asad Rana" w:date="2013-05-04T15:35:00Z"/>
                <w:rStyle w:val="IntenseReference1"/>
                <w:color w:val="9BBB59"/>
                <w:sz w:val="28"/>
              </w:rPr>
            </w:pPr>
            <w:ins w:id="1678" w:author="Asad Rana" w:date="2013-05-04T15:35:00Z">
              <w:r>
                <w:rPr>
                  <w:rStyle w:val="IntenseReference1"/>
                  <w:color w:val="9BBB59"/>
                  <w:sz w:val="28"/>
                </w:rPr>
                <w:t>Trigger:</w:t>
              </w:r>
            </w:ins>
          </w:p>
          <w:p w14:paraId="5A016FA0" w14:textId="77777777" w:rsidR="003A2053" w:rsidRDefault="003A2053" w:rsidP="003A2053">
            <w:pPr>
              <w:pStyle w:val="ListParagraph"/>
              <w:numPr>
                <w:ilvl w:val="0"/>
                <w:numId w:val="31"/>
              </w:numPr>
              <w:spacing w:after="0" w:line="240" w:lineRule="auto"/>
              <w:rPr>
                <w:ins w:id="1679" w:author="Asad Rana" w:date="2013-05-04T15:35:00Z"/>
              </w:rPr>
            </w:pPr>
            <w:ins w:id="1680" w:author="Asad Rana" w:date="2013-05-04T15:35:00Z">
              <w:r>
                <w:rPr>
                  <w:color w:val="FFFFFF"/>
                  <w:sz w:val="24"/>
                </w:rPr>
                <w:t>The User selects the “Pair” button.</w:t>
              </w:r>
            </w:ins>
          </w:p>
        </w:tc>
      </w:tr>
      <w:tr w:rsidR="003A2053" w14:paraId="7A24EF5B" w14:textId="77777777" w:rsidTr="003A2053">
        <w:trPr>
          <w:ins w:id="1681" w:author="Asad Rana" w:date="2013-05-04T15:35:00Z"/>
        </w:trPr>
        <w:tc>
          <w:tcPr>
            <w:tcW w:w="9576" w:type="dxa"/>
            <w:shd w:val="clear" w:color="auto" w:fill="6D6D6D"/>
            <w:hideMark/>
          </w:tcPr>
          <w:p w14:paraId="7995FECD" w14:textId="77777777" w:rsidR="003A2053" w:rsidRDefault="003A2053" w:rsidP="003A2053">
            <w:pPr>
              <w:spacing w:after="0" w:line="240" w:lineRule="auto"/>
              <w:rPr>
                <w:ins w:id="1682" w:author="Asad Rana" w:date="2013-05-04T15:35:00Z"/>
                <w:rStyle w:val="IntenseReference1"/>
                <w:color w:val="9BBB59"/>
                <w:sz w:val="28"/>
              </w:rPr>
            </w:pPr>
            <w:ins w:id="1683" w:author="Asad Rana" w:date="2013-05-04T15:35:00Z">
              <w:r>
                <w:rPr>
                  <w:rStyle w:val="IntenseReference1"/>
                  <w:color w:val="9BBB59"/>
                  <w:sz w:val="28"/>
                </w:rPr>
                <w:t>Workflow:</w:t>
              </w:r>
            </w:ins>
          </w:p>
          <w:p w14:paraId="0A5CE7D3" w14:textId="77777777" w:rsidR="003A2053" w:rsidRDefault="003A2053" w:rsidP="003A2053">
            <w:pPr>
              <w:pStyle w:val="ListParagraph"/>
              <w:numPr>
                <w:ilvl w:val="0"/>
                <w:numId w:val="32"/>
              </w:numPr>
              <w:spacing w:after="0" w:line="240" w:lineRule="auto"/>
              <w:rPr>
                <w:ins w:id="1684" w:author="Asad Rana" w:date="2013-05-04T15:35:00Z"/>
              </w:rPr>
            </w:pPr>
            <w:ins w:id="1685" w:author="Asad Rana" w:date="2013-05-04T15:35:00Z">
              <w:r>
                <w:rPr>
                  <w:color w:val="FFFFFF"/>
                  <w:sz w:val="24"/>
                </w:rPr>
                <w:t>The User shall be logged in.</w:t>
              </w:r>
            </w:ins>
          </w:p>
          <w:p w14:paraId="29364C1E" w14:textId="77777777" w:rsidR="003A2053" w:rsidRDefault="003A2053" w:rsidP="003A2053">
            <w:pPr>
              <w:pStyle w:val="ListParagraph"/>
              <w:numPr>
                <w:ilvl w:val="0"/>
                <w:numId w:val="32"/>
              </w:numPr>
              <w:spacing w:after="0" w:line="240" w:lineRule="auto"/>
              <w:rPr>
                <w:ins w:id="1686" w:author="Asad Rana" w:date="2013-05-04T15:35:00Z"/>
              </w:rPr>
            </w:pPr>
            <w:ins w:id="1687" w:author="Asad Rana" w:date="2013-05-04T15:35:00Z">
              <w:r>
                <w:rPr>
                  <w:color w:val="FFFFFF"/>
                  <w:sz w:val="24"/>
                </w:rPr>
                <w:t>The System displays the Home Screen</w:t>
              </w:r>
            </w:ins>
          </w:p>
          <w:p w14:paraId="2312D2CC" w14:textId="77777777" w:rsidR="003A2053" w:rsidRDefault="003A2053" w:rsidP="003A2053">
            <w:pPr>
              <w:pStyle w:val="ListParagraph"/>
              <w:numPr>
                <w:ilvl w:val="0"/>
                <w:numId w:val="32"/>
              </w:numPr>
              <w:spacing w:after="0" w:line="240" w:lineRule="auto"/>
              <w:rPr>
                <w:ins w:id="1688" w:author="Asad Rana" w:date="2013-05-04T15:35:00Z"/>
              </w:rPr>
            </w:pPr>
            <w:ins w:id="1689" w:author="Asad Rana" w:date="2013-05-04T15:35:00Z">
              <w:r>
                <w:rPr>
                  <w:color w:val="FFFFFF"/>
                  <w:sz w:val="24"/>
                </w:rPr>
                <w:t>The User shall select a wine/food pairing button.</w:t>
              </w:r>
            </w:ins>
          </w:p>
          <w:p w14:paraId="242DA2EB" w14:textId="77777777" w:rsidR="003A2053" w:rsidRDefault="003A2053" w:rsidP="003A2053">
            <w:pPr>
              <w:pStyle w:val="ListParagraph"/>
              <w:numPr>
                <w:ilvl w:val="0"/>
                <w:numId w:val="32"/>
              </w:numPr>
              <w:spacing w:after="0" w:line="240" w:lineRule="auto"/>
              <w:rPr>
                <w:ins w:id="1690" w:author="Asad Rana" w:date="2013-05-04T15:35:00Z"/>
              </w:rPr>
            </w:pPr>
            <w:ins w:id="1691" w:author="Asad Rana" w:date="2013-05-04T15:35:00Z">
              <w:r>
                <w:rPr>
                  <w:color w:val="FFFFFF"/>
                  <w:sz w:val="24"/>
                </w:rPr>
                <w:t>The System shall direct user to the wine/food pairing screen.</w:t>
              </w:r>
            </w:ins>
          </w:p>
          <w:p w14:paraId="05CFDDCD" w14:textId="77777777" w:rsidR="003A2053" w:rsidRDefault="003A2053" w:rsidP="003A2053">
            <w:pPr>
              <w:pStyle w:val="ListParagraph"/>
              <w:numPr>
                <w:ilvl w:val="0"/>
                <w:numId w:val="32"/>
              </w:numPr>
              <w:spacing w:after="0" w:line="240" w:lineRule="auto"/>
              <w:rPr>
                <w:ins w:id="1692" w:author="Asad Rana" w:date="2013-05-04T15:35:00Z"/>
              </w:rPr>
            </w:pPr>
            <w:ins w:id="1693" w:author="Asad Rana" w:date="2013-05-04T15:35:00Z">
              <w:r>
                <w:rPr>
                  <w:color w:val="FFFFFF"/>
                  <w:sz w:val="24"/>
                </w:rPr>
                <w:t>The User shall select  a wine or food (or multiple foods) for pairing.</w:t>
              </w:r>
            </w:ins>
          </w:p>
          <w:p w14:paraId="127CBF71" w14:textId="77777777" w:rsidR="003A2053" w:rsidRDefault="003A2053" w:rsidP="003A2053">
            <w:pPr>
              <w:pStyle w:val="ListParagraph"/>
              <w:numPr>
                <w:ilvl w:val="0"/>
                <w:numId w:val="32"/>
              </w:numPr>
              <w:spacing w:after="0" w:line="240" w:lineRule="auto"/>
              <w:rPr>
                <w:ins w:id="1694" w:author="Asad Rana" w:date="2013-05-04T15:35:00Z"/>
              </w:rPr>
            </w:pPr>
            <w:ins w:id="1695" w:author="Asad Rana" w:date="2013-05-04T15:35:00Z">
              <w:r>
                <w:rPr>
                  <w:color w:val="FFFFFF"/>
                  <w:sz w:val="24"/>
                </w:rPr>
                <w:t>The System shall access the User’s wine database  (or food database) and search the User’s wines that pair well with that type of food (or vice versa).</w:t>
              </w:r>
            </w:ins>
          </w:p>
          <w:p w14:paraId="56C90DD8" w14:textId="77777777" w:rsidR="003A2053" w:rsidRDefault="003A2053" w:rsidP="003A2053">
            <w:pPr>
              <w:pStyle w:val="ListParagraph"/>
              <w:numPr>
                <w:ilvl w:val="0"/>
                <w:numId w:val="32"/>
              </w:numPr>
              <w:spacing w:after="0" w:line="240" w:lineRule="auto"/>
              <w:rPr>
                <w:ins w:id="1696" w:author="Asad Rana" w:date="2013-05-04T15:35:00Z"/>
              </w:rPr>
            </w:pPr>
            <w:ins w:id="1697" w:author="Asad Rana" w:date="2013-05-04T15:35:00Z">
              <w:r>
                <w:rPr>
                  <w:color w:val="FFFFFF"/>
                  <w:sz w:val="24"/>
                </w:rPr>
                <w:t>The System shall display a list recommended foods or wines.</w:t>
              </w:r>
            </w:ins>
          </w:p>
        </w:tc>
      </w:tr>
      <w:tr w:rsidR="003A2053" w14:paraId="64C795BE" w14:textId="77777777" w:rsidTr="003A2053">
        <w:trPr>
          <w:ins w:id="1698" w:author="Asad Rana" w:date="2013-05-04T15:35:00Z"/>
        </w:trPr>
        <w:tc>
          <w:tcPr>
            <w:tcW w:w="9576" w:type="dxa"/>
            <w:shd w:val="clear" w:color="auto" w:fill="595959"/>
            <w:hideMark/>
          </w:tcPr>
          <w:p w14:paraId="75FF78BB" w14:textId="77777777" w:rsidR="003A2053" w:rsidRDefault="003A2053" w:rsidP="003A2053">
            <w:pPr>
              <w:spacing w:after="0" w:line="240" w:lineRule="auto"/>
              <w:rPr>
                <w:ins w:id="1699" w:author="Asad Rana" w:date="2013-05-04T15:35:00Z"/>
              </w:rPr>
            </w:pPr>
            <w:ins w:id="1700" w:author="Asad Rana" w:date="2013-05-04T15:35:00Z">
              <w:r>
                <w:rPr>
                  <w:rStyle w:val="IntenseReference1"/>
                  <w:color w:val="9BBB59"/>
                  <w:sz w:val="28"/>
                </w:rPr>
                <w:t>Alternate Paths:</w:t>
              </w:r>
              <w:r>
                <w:rPr>
                  <w:rStyle w:val="IntenseReference1"/>
                  <w:color w:val="9BBB59"/>
                  <w:sz w:val="28"/>
                </w:rPr>
                <w:br/>
              </w:r>
            </w:ins>
          </w:p>
        </w:tc>
      </w:tr>
      <w:tr w:rsidR="003A2053" w14:paraId="395AFD77" w14:textId="77777777" w:rsidTr="003A2053">
        <w:trPr>
          <w:ins w:id="1701" w:author="Asad Rana" w:date="2013-05-04T15:35:00Z"/>
        </w:trPr>
        <w:tc>
          <w:tcPr>
            <w:tcW w:w="9576" w:type="dxa"/>
            <w:shd w:val="clear" w:color="auto" w:fill="6D6D6D"/>
            <w:hideMark/>
          </w:tcPr>
          <w:p w14:paraId="57C884F2" w14:textId="77777777" w:rsidR="003A2053" w:rsidRDefault="003A2053" w:rsidP="003A2053">
            <w:pPr>
              <w:spacing w:after="0" w:line="240" w:lineRule="auto"/>
              <w:rPr>
                <w:ins w:id="1702" w:author="Asad Rana" w:date="2013-05-04T15:35:00Z"/>
                <w:rStyle w:val="IntenseReference1"/>
                <w:color w:val="9BBB59"/>
                <w:sz w:val="28"/>
              </w:rPr>
            </w:pPr>
            <w:ins w:id="1703" w:author="Asad Rana" w:date="2013-05-04T15:35:00Z">
              <w:r>
                <w:rPr>
                  <w:rStyle w:val="IntenseReference1"/>
                  <w:color w:val="9BBB59"/>
                  <w:sz w:val="28"/>
                </w:rPr>
                <w:t>Options:</w:t>
              </w:r>
            </w:ins>
          </w:p>
          <w:p w14:paraId="42A11979" w14:textId="77777777" w:rsidR="003A2053" w:rsidRDefault="003A2053" w:rsidP="003A2053">
            <w:pPr>
              <w:spacing w:after="0" w:line="240" w:lineRule="auto"/>
              <w:rPr>
                <w:ins w:id="1704" w:author="Asad Rana" w:date="2013-05-04T15:35:00Z"/>
              </w:rPr>
            </w:pPr>
            <w:ins w:id="1705" w:author="Asad Rana" w:date="2013-05-04T15:35:00Z">
              <w:r>
                <w:rPr>
                  <w:color w:val="FFFFFF"/>
                  <w:sz w:val="24"/>
                </w:rPr>
                <w:t>Different types of foods and wines.</w:t>
              </w:r>
            </w:ins>
          </w:p>
        </w:tc>
      </w:tr>
    </w:tbl>
    <w:p w14:paraId="3A5F1EC6" w14:textId="77777777" w:rsidR="00CA2AE4" w:rsidRDefault="00CA2AE4">
      <w:pPr>
        <w:spacing w:after="0" w:line="240" w:lineRule="auto"/>
        <w:rPr>
          <w:ins w:id="1706" w:author="Asad Rana" w:date="2013-05-04T15:29:00Z"/>
          <w:rStyle w:val="Emphasis"/>
          <w:b/>
          <w:i w:val="0"/>
        </w:rPr>
      </w:pPr>
      <w:ins w:id="1707" w:author="Asad Rana" w:date="2013-05-04T15:29:00Z">
        <w:r>
          <w:rPr>
            <w:rStyle w:val="Emphasis"/>
            <w:b/>
            <w:i w:val="0"/>
          </w:rPr>
          <w:br w:type="page"/>
        </w:r>
      </w:ins>
    </w:p>
    <w:p w14:paraId="6E2C6AB8" w14:textId="77777777" w:rsidR="00CA2AE4" w:rsidRDefault="00CA2AE4">
      <w:pPr>
        <w:spacing w:after="0" w:line="240" w:lineRule="auto"/>
        <w:rPr>
          <w:ins w:id="1708" w:author="Asad Rana" w:date="2013-05-04T15:26:00Z"/>
          <w:rStyle w:val="Emphasis"/>
          <w:b/>
          <w:i w:val="0"/>
        </w:rPr>
      </w:pPr>
      <w:ins w:id="1709" w:author="Asad Rana" w:date="2013-05-04T15:27:00Z">
        <w:r>
          <w:rPr>
            <w:noProof/>
          </w:rPr>
          <mc:AlternateContent>
            <mc:Choice Requires="wps">
              <w:drawing>
                <wp:anchor distT="0" distB="0" distL="114300" distR="114300" simplePos="0" relativeHeight="251673600" behindDoc="0" locked="0" layoutInCell="1" allowOverlap="1" wp14:anchorId="154945A1" wp14:editId="3700E62A">
                  <wp:simplePos x="0" y="0"/>
                  <wp:positionH relativeFrom="column">
                    <wp:posOffset>4572000</wp:posOffset>
                  </wp:positionH>
                  <wp:positionV relativeFrom="paragraph">
                    <wp:posOffset>571500</wp:posOffset>
                  </wp:positionV>
                  <wp:extent cx="2372360" cy="273050"/>
                  <wp:effectExtent l="0" t="0" r="15240" b="3175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273050"/>
                          </a:xfrm>
                          <a:prstGeom prst="rect">
                            <a:avLst/>
                          </a:prstGeom>
                          <a:solidFill>
                            <a:srgbClr val="777777"/>
                          </a:solidFill>
                          <a:ln w="28575">
                            <a:solidFill>
                              <a:srgbClr val="943634"/>
                            </a:solidFill>
                            <a:miter lim="800000"/>
                            <a:headEnd/>
                            <a:tailEnd/>
                          </a:ln>
                        </wps:spPr>
                        <wps:txbx>
                          <w:txbxContent>
                            <w:p w14:paraId="499CF906" w14:textId="77777777" w:rsidR="003A2053" w:rsidRDefault="003A2053" w:rsidP="00CA2AE4">
                              <w:pPr>
                                <w:rPr>
                                  <w:i/>
                                  <w:color w:val="FFFFFF"/>
                                </w:rPr>
                              </w:pPr>
                              <w:r>
                                <w:rPr>
                                  <w:i/>
                                  <w:color w:val="FFFFFF"/>
                                </w:rPr>
                                <w:t xml:space="preserve">Last Updated: </w:t>
                              </w:r>
                              <w:r w:rsidRPr="009737E2">
                                <w:rPr>
                                  <w:i/>
                                  <w:color w:val="FFFFFF"/>
                                </w:rPr>
                                <w:t>April 19,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5in;margin-top:45pt;width:186.8pt;height: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" fillcolor="#777" strokecolor="#943634" strokeweight="2.25pt">
                  <v:textbox>
                    <w:txbxContent>
                      <w:p w14:paraId="499CF906" w14:textId="77777777" w:rsidR="003A2053" w:rsidRDefault="003A2053" w:rsidP="00CA2AE4">
                        <w:pPr>
                          <w:rPr>
                            <w:i/>
                            <w:color w:val="FFFFFF"/>
                          </w:rPr>
                        </w:pPr>
                        <w:r>
                          <w:rPr>
                            <w:i/>
                            <w:color w:val="FFFFFF"/>
                          </w:rPr>
                          <w:t xml:space="preserve">Last Updated: </w:t>
                        </w:r>
                        <w:r w:rsidRPr="009737E2">
                          <w:rPr>
                            <w:i/>
                            <w:color w:val="FFFFFF"/>
                          </w:rPr>
                          <w:t>April 19, 2013</w:t>
                        </w:r>
                      </w:p>
                    </w:txbxContent>
                  </v:textbox>
                </v:shape>
              </w:pict>
            </mc:Fallback>
          </mc:AlternateContent>
        </w:r>
      </w:ins>
    </w:p>
    <w:p w14:paraId="3906F80D" w14:textId="77777777" w:rsidR="00CA2AE4" w:rsidRDefault="00CA2AE4">
      <w:pPr>
        <w:spacing w:after="0" w:line="240" w:lineRule="auto"/>
        <w:rPr>
          <w:ins w:id="1710" w:author="Asad Rana" w:date="2013-05-04T15:27:00Z"/>
        </w:rPr>
      </w:pPr>
    </w:p>
    <w:p w14:paraId="5B66D114" w14:textId="77777777" w:rsidR="00CA2AE4" w:rsidRDefault="00CA2AE4">
      <w:pPr>
        <w:spacing w:after="0" w:line="240" w:lineRule="auto"/>
        <w:rPr>
          <w:ins w:id="1711" w:author="Asad Rana" w:date="2013-05-04T15:27:00Z"/>
        </w:rPr>
      </w:pPr>
    </w:p>
    <w:p w14:paraId="126FDB9D" w14:textId="77777777" w:rsidR="00CA2AE4" w:rsidRDefault="00CA2AE4">
      <w:pPr>
        <w:spacing w:after="0" w:line="240" w:lineRule="auto"/>
        <w:rPr>
          <w:ins w:id="1712" w:author="Asad Rana" w:date="2013-05-04T15:25:00Z"/>
        </w:rPr>
      </w:pPr>
      <w:ins w:id="1713" w:author="Asad Rana" w:date="2013-05-04T15:27:00Z">
        <w:r>
          <w:rPr>
            <w:noProof/>
          </w:rPr>
          <mc:AlternateContent>
            <mc:Choice Requires="wps">
              <w:drawing>
                <wp:anchor distT="0" distB="0" distL="114300" distR="114300" simplePos="0" relativeHeight="251671552" behindDoc="0" locked="0" layoutInCell="0" allowOverlap="1" wp14:anchorId="388AA755" wp14:editId="3A424C0F">
                  <wp:simplePos x="0" y="0"/>
                  <wp:positionH relativeFrom="page">
                    <wp:posOffset>0</wp:posOffset>
                  </wp:positionH>
                  <wp:positionV relativeFrom="page">
                    <wp:posOffset>0</wp:posOffset>
                  </wp:positionV>
                  <wp:extent cx="7786370" cy="1469390"/>
                  <wp:effectExtent l="0" t="0" r="11430" b="3810"/>
                  <wp:wrapSquare wrapText="bothSides"/>
                  <wp:docPr id="14"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6370" cy="1469390"/>
                          </a:xfrm>
                          <a:prstGeom prst="rect">
                            <a:avLst/>
                          </a:prstGeom>
                          <a:solidFill>
                            <a:srgbClr val="943634"/>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694796" dir="17286226" sy="-100000" rotWithShape="0">
                                    <a:srgbClr val="808080">
                                      <a:alpha val="50000"/>
                                    </a:srgbClr>
                                  </a:outerShdw>
                                </a:effectLst>
                              </a14:hiddenEffects>
                            </a:ext>
                          </a:extLst>
                        </wps:spPr>
                        <wps:txbx>
                          <w:txbxContent>
                            <w:p w14:paraId="65AD614D" w14:textId="77777777" w:rsidR="003A2053" w:rsidRDefault="003A2053" w:rsidP="00CA2AE4">
                              <w:pPr>
                                <w:spacing w:after="0"/>
                                <w:rPr>
                                  <w:caps/>
                                  <w:color w:val="9BBB59"/>
                                  <w:sz w:val="52"/>
                                  <w:szCs w:val="40"/>
                                </w:rPr>
                              </w:pPr>
                              <w:r>
                                <w:rPr>
                                  <w:caps/>
                                  <w:color w:val="9BBB59"/>
                                  <w:sz w:val="52"/>
                                  <w:szCs w:val="40"/>
                                </w:rPr>
                                <w:t>[</w:t>
                              </w:r>
                              <w:r>
                                <w:rPr>
                                  <w:b/>
                                  <w:caps/>
                                  <w:color w:val="FFFFFF"/>
                                  <w:sz w:val="32"/>
                                </w:rPr>
                                <w:t>USe CASE # INV-</w:t>
                              </w:r>
                              <w:ins w:id="1714" w:author="Asad Rana" w:date="2013-05-04T15:24:00Z">
                                <w:r>
                                  <w:rPr>
                                    <w:b/>
                                    <w:caps/>
                                    <w:color w:val="FFFFFF"/>
                                    <w:sz w:val="32"/>
                                  </w:rPr>
                                  <w:t>06</w:t>
                                </w:r>
                              </w:ins>
                              <w:del w:id="1715" w:author="Asad Rana" w:date="2013-05-04T15:24:00Z">
                                <w:r w:rsidDel="00CA2AE4">
                                  <w:rPr>
                                    <w:b/>
                                    <w:caps/>
                                    <w:color w:val="FFFFFF"/>
                                    <w:sz w:val="32"/>
                                  </w:rPr>
                                  <w:delText>3</w:delText>
                                </w:r>
                              </w:del>
                              <w:r>
                                <w:rPr>
                                  <w:b/>
                                  <w:caps/>
                                  <w:color w:val="FFFFFF"/>
                                  <w:sz w:val="32"/>
                                </w:rPr>
                                <w:t>: “editing wine data”</w:t>
                              </w:r>
                              <w:r>
                                <w:rPr>
                                  <w:b/>
                                  <w:caps/>
                                  <w:color w:val="9BBB59"/>
                                  <w:sz w:val="52"/>
                                  <w:szCs w:val="40"/>
                                </w:rPr>
                                <w:t>]</w:t>
                              </w:r>
                            </w:p>
                          </w:txbxContent>
                        </wps:txbx>
                        <wps:bodyPr rot="0" vert="horz" wrap="square" lIns="91440" tIns="914400" rIns="914400" bIns="91440" anchor="t" anchorCtr="0" upright="1">
                          <a:spAutoFit/>
                        </wps:bodyPr>
                      </wps:wsp>
                    </a:graphicData>
                  </a:graphic>
                  <wp14:sizeRelH relativeFrom="page">
                    <wp14:pctWidth>0</wp14:pctWidth>
                  </wp14:sizeRelH>
                  <wp14:sizeRelV relativeFrom="margin">
                    <wp14:pctHeight>0</wp14:pctHeight>
                  </wp14:sizeRelV>
                </wp:anchor>
              </w:drawing>
            </mc:Choice>
            <mc:Fallback>
              <w:pict>
                <v:rect id="_x0000_s1043" style="position:absolute;margin-left:0;margin-top:0;width:613.1pt;height:115.7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" o:allowincell="f" fillcolor="#943634" stroked="f">
                  <v:shadow type="perspective" color="gray" opacity=".5" mv:blur="0" origin=",.5" offset="17pt,-52pt" matrix=",,,-1"/>
                  <v:textbox style="mso-fit-shape-to-text:t" inset=",1in,1in,7.2pt">
                    <w:txbxContent>
                      <w:p w14:paraId="65AD614D" w14:textId="77777777" w:rsidR="003A2053" w:rsidRDefault="003A2053" w:rsidP="00CA2AE4">
                        <w:pPr>
                          <w:spacing w:after="0"/>
                          <w:rPr>
                            <w:caps/>
                            <w:color w:val="9BBB59"/>
                            <w:sz w:val="52"/>
                            <w:szCs w:val="40"/>
                          </w:rPr>
                        </w:pPr>
                        <w:r>
                          <w:rPr>
                            <w:caps/>
                            <w:color w:val="9BBB59"/>
                            <w:sz w:val="52"/>
                            <w:szCs w:val="40"/>
                          </w:rPr>
                          <w:t>[</w:t>
                        </w:r>
                        <w:r>
                          <w:rPr>
                            <w:b/>
                            <w:caps/>
                            <w:color w:val="FFFFFF"/>
                            <w:sz w:val="32"/>
                          </w:rPr>
                          <w:t>USe CASE # INV-</w:t>
                        </w:r>
                        <w:ins w:id="1716" w:author="Asad Rana" w:date="2013-05-04T15:24:00Z">
                          <w:r>
                            <w:rPr>
                              <w:b/>
                              <w:caps/>
                              <w:color w:val="FFFFFF"/>
                              <w:sz w:val="32"/>
                            </w:rPr>
                            <w:t>06</w:t>
                          </w:r>
                        </w:ins>
                        <w:del w:id="1717" w:author="Asad Rana" w:date="2013-05-04T15:24:00Z">
                          <w:r w:rsidDel="00CA2AE4">
                            <w:rPr>
                              <w:b/>
                              <w:caps/>
                              <w:color w:val="FFFFFF"/>
                              <w:sz w:val="32"/>
                            </w:rPr>
                            <w:delText>3</w:delText>
                          </w:r>
                        </w:del>
                        <w:r>
                          <w:rPr>
                            <w:b/>
                            <w:caps/>
                            <w:color w:val="FFFFFF"/>
                            <w:sz w:val="32"/>
                          </w:rPr>
                          <w:t>: “editing wine data”</w:t>
                        </w:r>
                        <w:r>
                          <w:rPr>
                            <w:b/>
                            <w:caps/>
                            <w:color w:val="9BBB59"/>
                            <w:sz w:val="52"/>
                            <w:szCs w:val="40"/>
                          </w:rPr>
                          <w:t>]</w:t>
                        </w:r>
                      </w:p>
                    </w:txbxContent>
                  </v:textbox>
                  <w10:wrap type="square" anchorx="page" anchory="page"/>
                </v:rect>
              </w:pict>
            </mc:Fallback>
          </mc:AlternateContent>
        </w:r>
      </w:ins>
    </w:p>
    <w:tbl>
      <w:tblPr>
        <w:tblW w:w="0" w:type="auto"/>
        <w:tblLook w:val="04A0" w:firstRow="1" w:lastRow="0" w:firstColumn="1" w:lastColumn="0" w:noHBand="0" w:noVBand="1"/>
      </w:tblPr>
      <w:tblGrid>
        <w:gridCol w:w="9576"/>
      </w:tblGrid>
      <w:tr w:rsidR="00CA2AE4" w14:paraId="43F01C52" w14:textId="77777777" w:rsidTr="00CA2AE4">
        <w:trPr>
          <w:ins w:id="1718" w:author="Asad Rana" w:date="2013-05-04T15:25:00Z"/>
        </w:trPr>
        <w:tc>
          <w:tcPr>
            <w:tcW w:w="9576" w:type="dxa"/>
            <w:shd w:val="clear" w:color="auto" w:fill="6D6D6D"/>
            <w:hideMark/>
          </w:tcPr>
          <w:p w14:paraId="6848C65D" w14:textId="77777777" w:rsidR="00CA2AE4" w:rsidRDefault="00CA2AE4" w:rsidP="00CA2AE4">
            <w:pPr>
              <w:spacing w:after="0" w:line="240" w:lineRule="auto"/>
              <w:rPr>
                <w:ins w:id="1719" w:author="Asad Rana" w:date="2013-05-04T15:25:00Z"/>
                <w:rStyle w:val="IntenseReference1"/>
                <w:color w:val="9BBB59"/>
                <w:sz w:val="28"/>
              </w:rPr>
            </w:pPr>
            <w:ins w:id="1720" w:author="Asad Rana" w:date="2013-05-04T15:25:00Z">
              <w:r>
                <w:rPr>
                  <w:rStyle w:val="IntenseReference1"/>
                  <w:color w:val="9BBB59"/>
                  <w:sz w:val="28"/>
                </w:rPr>
                <w:t>Description:</w:t>
              </w:r>
            </w:ins>
          </w:p>
          <w:p w14:paraId="4AEEBDB1" w14:textId="77777777" w:rsidR="00CA2AE4" w:rsidRDefault="00CA2AE4" w:rsidP="00CA2AE4">
            <w:pPr>
              <w:spacing w:after="0" w:line="240" w:lineRule="auto"/>
              <w:rPr>
                <w:ins w:id="1721" w:author="Asad Rana" w:date="2013-05-04T15:25:00Z"/>
                <w:color w:val="FFFFFF"/>
              </w:rPr>
            </w:pPr>
            <w:ins w:id="1722" w:author="Asad Rana" w:date="2013-05-04T15:25:00Z">
              <w:r>
                <w:rPr>
                  <w:color w:val="FFFFFF"/>
                  <w:sz w:val="24"/>
                </w:rPr>
                <w:t>This Use case outlines the user’s ability to edit their personal wine inventory.</w:t>
              </w:r>
            </w:ins>
          </w:p>
        </w:tc>
      </w:tr>
      <w:tr w:rsidR="00CA2AE4" w14:paraId="35FDBD4A" w14:textId="77777777" w:rsidTr="00CA2AE4">
        <w:trPr>
          <w:ins w:id="1723" w:author="Asad Rana" w:date="2013-05-04T15:25:00Z"/>
        </w:trPr>
        <w:tc>
          <w:tcPr>
            <w:tcW w:w="9576" w:type="dxa"/>
            <w:shd w:val="clear" w:color="auto" w:fill="595959"/>
            <w:hideMark/>
          </w:tcPr>
          <w:p w14:paraId="6D7B5AA4" w14:textId="77777777" w:rsidR="00CA2AE4" w:rsidRDefault="00CA2AE4" w:rsidP="00CA2AE4">
            <w:pPr>
              <w:spacing w:after="0" w:line="240" w:lineRule="auto"/>
              <w:rPr>
                <w:ins w:id="1724" w:author="Asad Rana" w:date="2013-05-04T15:25:00Z"/>
                <w:rStyle w:val="IntenseReference1"/>
                <w:color w:val="9BBB59"/>
                <w:sz w:val="28"/>
              </w:rPr>
            </w:pPr>
            <w:ins w:id="1725" w:author="Asad Rana" w:date="2013-05-04T15:25:00Z">
              <w:r>
                <w:rPr>
                  <w:rStyle w:val="IntenseReference1"/>
                  <w:color w:val="9BBB59"/>
                  <w:sz w:val="28"/>
                </w:rPr>
                <w:t>Actors:</w:t>
              </w:r>
            </w:ins>
          </w:p>
          <w:p w14:paraId="30513227" w14:textId="77777777" w:rsidR="00CA2AE4" w:rsidRDefault="00CA2AE4" w:rsidP="00CA2AE4">
            <w:pPr>
              <w:spacing w:after="0" w:line="240" w:lineRule="auto"/>
              <w:rPr>
                <w:ins w:id="1726" w:author="Asad Rana" w:date="2013-05-04T15:25:00Z"/>
              </w:rPr>
            </w:pPr>
            <w:ins w:id="1727" w:author="Asad Rana" w:date="2013-05-04T15:25:00Z">
              <w:r>
                <w:rPr>
                  <w:color w:val="FFFFFF"/>
                  <w:sz w:val="24"/>
                </w:rPr>
                <w:t>The User</w:t>
              </w:r>
            </w:ins>
          </w:p>
        </w:tc>
      </w:tr>
      <w:tr w:rsidR="00CA2AE4" w14:paraId="5D71A481" w14:textId="77777777" w:rsidTr="00CA2AE4">
        <w:trPr>
          <w:ins w:id="1728" w:author="Asad Rana" w:date="2013-05-04T15:25:00Z"/>
        </w:trPr>
        <w:tc>
          <w:tcPr>
            <w:tcW w:w="9576" w:type="dxa"/>
            <w:shd w:val="clear" w:color="auto" w:fill="6D6D6D"/>
            <w:hideMark/>
          </w:tcPr>
          <w:p w14:paraId="62537F6C" w14:textId="77777777" w:rsidR="00CA2AE4" w:rsidRDefault="00CA2AE4" w:rsidP="00CA2AE4">
            <w:pPr>
              <w:spacing w:after="0" w:line="240" w:lineRule="auto"/>
              <w:rPr>
                <w:ins w:id="1729" w:author="Asad Rana" w:date="2013-05-04T15:25:00Z"/>
                <w:rStyle w:val="IntenseReference1"/>
                <w:color w:val="9BBB59"/>
                <w:sz w:val="28"/>
              </w:rPr>
            </w:pPr>
            <w:ins w:id="1730" w:author="Asad Rana" w:date="2013-05-04T15:25:00Z">
              <w:r>
                <w:rPr>
                  <w:rStyle w:val="IntenseReference1"/>
                  <w:color w:val="9BBB59"/>
                  <w:sz w:val="28"/>
                </w:rPr>
                <w:t>Desired Outcome:</w:t>
              </w:r>
            </w:ins>
          </w:p>
          <w:p w14:paraId="384C2D46" w14:textId="77777777" w:rsidR="00CA2AE4" w:rsidRDefault="00CA2AE4" w:rsidP="00CA2AE4">
            <w:pPr>
              <w:spacing w:after="0" w:line="240" w:lineRule="auto"/>
              <w:rPr>
                <w:ins w:id="1731" w:author="Asad Rana" w:date="2013-05-04T15:25:00Z"/>
              </w:rPr>
            </w:pPr>
            <w:ins w:id="1732" w:author="Asad Rana" w:date="2013-05-04T15:25:00Z">
              <w:r>
                <w:rPr>
                  <w:color w:val="FFFFFF"/>
                  <w:sz w:val="24"/>
                </w:rPr>
                <w:t>The Systems updates the data of an existent wine of the user’s inventory.</w:t>
              </w:r>
            </w:ins>
          </w:p>
        </w:tc>
      </w:tr>
      <w:tr w:rsidR="00CA2AE4" w14:paraId="7A2D651C" w14:textId="77777777" w:rsidTr="00CA2AE4">
        <w:trPr>
          <w:ins w:id="1733" w:author="Asad Rana" w:date="2013-05-04T15:25:00Z"/>
        </w:trPr>
        <w:tc>
          <w:tcPr>
            <w:tcW w:w="9576" w:type="dxa"/>
            <w:shd w:val="clear" w:color="auto" w:fill="595959"/>
            <w:hideMark/>
          </w:tcPr>
          <w:p w14:paraId="6BC0CD0A" w14:textId="77777777" w:rsidR="00CA2AE4" w:rsidRDefault="00CA2AE4" w:rsidP="00CA2AE4">
            <w:pPr>
              <w:spacing w:after="0" w:line="240" w:lineRule="auto"/>
              <w:rPr>
                <w:ins w:id="1734" w:author="Asad Rana" w:date="2013-05-04T15:25:00Z"/>
                <w:rStyle w:val="IntenseReference1"/>
                <w:color w:val="9BBB59"/>
                <w:sz w:val="28"/>
              </w:rPr>
            </w:pPr>
            <w:ins w:id="1735" w:author="Asad Rana" w:date="2013-05-04T15:25:00Z">
              <w:r>
                <w:rPr>
                  <w:rStyle w:val="IntenseReference1"/>
                  <w:color w:val="9BBB59"/>
                  <w:sz w:val="28"/>
                </w:rPr>
                <w:t>User Goals:</w:t>
              </w:r>
            </w:ins>
          </w:p>
          <w:p w14:paraId="5E86F337" w14:textId="77777777" w:rsidR="00CA2AE4" w:rsidRDefault="00CA2AE4" w:rsidP="00CA2AE4">
            <w:pPr>
              <w:spacing w:after="0" w:line="240" w:lineRule="auto"/>
              <w:rPr>
                <w:ins w:id="1736" w:author="Asad Rana" w:date="2013-05-04T15:25:00Z"/>
              </w:rPr>
            </w:pPr>
            <w:ins w:id="1737" w:author="Asad Rana" w:date="2013-05-04T15:25:00Z">
              <w:r>
                <w:rPr>
                  <w:color w:val="FFFFFF"/>
                  <w:sz w:val="24"/>
                </w:rPr>
                <w:t>The User wishes to change information on a wine in their inventory.</w:t>
              </w:r>
            </w:ins>
          </w:p>
        </w:tc>
      </w:tr>
      <w:tr w:rsidR="00CA2AE4" w14:paraId="1D18B4EC" w14:textId="77777777" w:rsidTr="00CA2AE4">
        <w:trPr>
          <w:ins w:id="1738" w:author="Asad Rana" w:date="2013-05-04T15:25:00Z"/>
        </w:trPr>
        <w:tc>
          <w:tcPr>
            <w:tcW w:w="9576" w:type="dxa"/>
            <w:shd w:val="clear" w:color="auto" w:fill="6D6D6D"/>
            <w:hideMark/>
          </w:tcPr>
          <w:p w14:paraId="3A8CE519" w14:textId="77777777" w:rsidR="00CA2AE4" w:rsidRDefault="00CA2AE4" w:rsidP="00CA2AE4">
            <w:pPr>
              <w:spacing w:after="0" w:line="240" w:lineRule="auto"/>
              <w:rPr>
                <w:ins w:id="1739" w:author="Asad Rana" w:date="2013-05-04T15:25:00Z"/>
                <w:rStyle w:val="IntenseReference1"/>
                <w:color w:val="9BBB59"/>
                <w:sz w:val="28"/>
              </w:rPr>
            </w:pPr>
            <w:ins w:id="1740" w:author="Asad Rana" w:date="2013-05-04T15:25:00Z">
              <w:r>
                <w:rPr>
                  <w:rStyle w:val="IntenseReference1"/>
                  <w:color w:val="9BBB59"/>
                  <w:sz w:val="28"/>
                </w:rPr>
                <w:t>Dependent Use Cases:</w:t>
              </w:r>
            </w:ins>
          </w:p>
          <w:p w14:paraId="4A3DC8B9" w14:textId="77777777" w:rsidR="00CA2AE4" w:rsidRDefault="00CA2AE4" w:rsidP="00CA2AE4">
            <w:pPr>
              <w:spacing w:after="0" w:line="240" w:lineRule="auto"/>
              <w:rPr>
                <w:ins w:id="1741" w:author="Asad Rana" w:date="2013-05-04T15:25:00Z"/>
                <w:color w:val="FFFFFF"/>
                <w:sz w:val="24"/>
              </w:rPr>
            </w:pPr>
            <w:ins w:id="1742" w:author="Asad Rana" w:date="2013-05-04T15:25:00Z">
              <w:r>
                <w:rPr>
                  <w:color w:val="FFFFFF"/>
                  <w:sz w:val="24"/>
                </w:rPr>
                <w:t>Creating a Profile</w:t>
              </w:r>
            </w:ins>
          </w:p>
          <w:p w14:paraId="3F4A367A" w14:textId="77777777" w:rsidR="00CA2AE4" w:rsidRDefault="00CA2AE4" w:rsidP="00CA2AE4">
            <w:pPr>
              <w:spacing w:after="0" w:line="240" w:lineRule="auto"/>
              <w:rPr>
                <w:ins w:id="1743" w:author="Asad Rana" w:date="2013-05-04T15:25:00Z"/>
                <w:color w:val="FFFFFF"/>
                <w:sz w:val="24"/>
              </w:rPr>
            </w:pPr>
            <w:ins w:id="1744" w:author="Asad Rana" w:date="2013-05-04T15:25:00Z">
              <w:r>
                <w:rPr>
                  <w:color w:val="FFFFFF"/>
                  <w:sz w:val="24"/>
                </w:rPr>
                <w:t>Logging in</w:t>
              </w:r>
            </w:ins>
          </w:p>
        </w:tc>
      </w:tr>
      <w:tr w:rsidR="00CA2AE4" w14:paraId="1CDD05FD" w14:textId="77777777" w:rsidTr="00CA2AE4">
        <w:trPr>
          <w:ins w:id="1745" w:author="Asad Rana" w:date="2013-05-04T15:25:00Z"/>
        </w:trPr>
        <w:tc>
          <w:tcPr>
            <w:tcW w:w="9576" w:type="dxa"/>
            <w:shd w:val="clear" w:color="auto" w:fill="595959"/>
            <w:hideMark/>
          </w:tcPr>
          <w:p w14:paraId="57E189F7" w14:textId="77777777" w:rsidR="00CA2AE4" w:rsidRDefault="00CA2AE4" w:rsidP="00CA2AE4">
            <w:pPr>
              <w:spacing w:after="0" w:line="240" w:lineRule="auto"/>
              <w:rPr>
                <w:ins w:id="1746" w:author="Asad Rana" w:date="2013-05-04T15:25:00Z"/>
                <w:rStyle w:val="IntenseReference1"/>
                <w:color w:val="9BBB59"/>
                <w:sz w:val="28"/>
              </w:rPr>
            </w:pPr>
            <w:ins w:id="1747" w:author="Asad Rana" w:date="2013-05-04T15:25:00Z">
              <w:r>
                <w:rPr>
                  <w:rStyle w:val="IntenseReference1"/>
                  <w:color w:val="9BBB59"/>
                  <w:sz w:val="28"/>
                </w:rPr>
                <w:t>Involved Requirements:</w:t>
              </w:r>
            </w:ins>
          </w:p>
          <w:p w14:paraId="0276A678" w14:textId="77777777" w:rsidR="00CA2AE4" w:rsidRDefault="00CA2AE4" w:rsidP="00CA2AE4">
            <w:pPr>
              <w:pStyle w:val="ListParagraph"/>
              <w:numPr>
                <w:ilvl w:val="0"/>
                <w:numId w:val="8"/>
              </w:numPr>
              <w:spacing w:after="0" w:line="240" w:lineRule="auto"/>
              <w:rPr>
                <w:ins w:id="1748" w:author="Asad Rana" w:date="2013-05-04T15:25:00Z"/>
              </w:rPr>
            </w:pPr>
            <w:ins w:id="1749" w:author="Asad Rana" w:date="2013-05-04T15:25:00Z">
              <w:r>
                <w:rPr>
                  <w:color w:val="FFFFFF"/>
                  <w:sz w:val="24"/>
                </w:rPr>
                <w:t>TBD</w:t>
              </w:r>
            </w:ins>
          </w:p>
        </w:tc>
      </w:tr>
      <w:tr w:rsidR="00CA2AE4" w14:paraId="06E7F7AB" w14:textId="77777777" w:rsidTr="00CA2AE4">
        <w:trPr>
          <w:ins w:id="1750" w:author="Asad Rana" w:date="2013-05-04T15:25:00Z"/>
        </w:trPr>
        <w:tc>
          <w:tcPr>
            <w:tcW w:w="9576" w:type="dxa"/>
            <w:shd w:val="clear" w:color="auto" w:fill="6D6D6D"/>
            <w:hideMark/>
          </w:tcPr>
          <w:p w14:paraId="663B7DD2" w14:textId="77777777" w:rsidR="00CA2AE4" w:rsidRDefault="00CA2AE4" w:rsidP="00CA2AE4">
            <w:pPr>
              <w:spacing w:after="0" w:line="240" w:lineRule="auto"/>
              <w:rPr>
                <w:ins w:id="1751" w:author="Asad Rana" w:date="2013-05-04T15:25:00Z"/>
                <w:rStyle w:val="IntenseReference1"/>
                <w:color w:val="9BBB59"/>
                <w:sz w:val="28"/>
              </w:rPr>
            </w:pPr>
            <w:ins w:id="1752" w:author="Asad Rana" w:date="2013-05-04T15:25:00Z">
              <w:r>
                <w:rPr>
                  <w:rStyle w:val="IntenseReference1"/>
                  <w:color w:val="9BBB59"/>
                  <w:sz w:val="28"/>
                </w:rPr>
                <w:t>Details:</w:t>
              </w:r>
            </w:ins>
          </w:p>
          <w:p w14:paraId="1356DA00" w14:textId="77777777" w:rsidR="00CA2AE4" w:rsidRDefault="00CA2AE4" w:rsidP="00CA2AE4">
            <w:pPr>
              <w:pStyle w:val="ListParagraph"/>
              <w:numPr>
                <w:ilvl w:val="0"/>
                <w:numId w:val="8"/>
              </w:numPr>
              <w:spacing w:after="0" w:line="240" w:lineRule="auto"/>
              <w:rPr>
                <w:ins w:id="1753" w:author="Asad Rana" w:date="2013-05-04T15:25:00Z"/>
                <w:sz w:val="24"/>
                <w:szCs w:val="24"/>
              </w:rPr>
            </w:pPr>
            <w:ins w:id="1754" w:author="Asad Rana" w:date="2013-05-04T15:25:00Z">
              <w:r>
                <w:rPr>
                  <w:b/>
                  <w:color w:val="FFFFFF"/>
                  <w:sz w:val="24"/>
                  <w:szCs w:val="24"/>
                  <w:u w:val="single"/>
                </w:rPr>
                <w:t>Priority:</w:t>
              </w:r>
              <w:r>
                <w:rPr>
                  <w:color w:val="FFFFFF"/>
                  <w:sz w:val="24"/>
                  <w:szCs w:val="24"/>
                </w:rPr>
                <w:t xml:space="preserve"> 1</w:t>
              </w:r>
            </w:ins>
          </w:p>
          <w:p w14:paraId="05F5FD62" w14:textId="77777777" w:rsidR="00CA2AE4" w:rsidRDefault="00CA2AE4" w:rsidP="00CA2AE4">
            <w:pPr>
              <w:pStyle w:val="ListParagraph"/>
              <w:numPr>
                <w:ilvl w:val="0"/>
                <w:numId w:val="8"/>
              </w:numPr>
              <w:spacing w:after="0" w:line="240" w:lineRule="auto"/>
              <w:rPr>
                <w:ins w:id="1755" w:author="Asad Rana" w:date="2013-05-04T15:25:00Z"/>
                <w:sz w:val="24"/>
                <w:szCs w:val="24"/>
              </w:rPr>
            </w:pPr>
            <w:ins w:id="1756" w:author="Asad Rana" w:date="2013-05-04T15:25:00Z">
              <w:r>
                <w:rPr>
                  <w:b/>
                  <w:color w:val="FFFFFF"/>
                  <w:sz w:val="24"/>
                  <w:szCs w:val="24"/>
                  <w:u w:val="single"/>
                </w:rPr>
                <w:t>Progress Status:</w:t>
              </w:r>
              <w:r>
                <w:rPr>
                  <w:color w:val="FFFFFF"/>
                  <w:sz w:val="24"/>
                  <w:szCs w:val="24"/>
                </w:rPr>
                <w:t xml:space="preserve"> Planning</w:t>
              </w:r>
            </w:ins>
          </w:p>
          <w:p w14:paraId="490641BD" w14:textId="77777777" w:rsidR="00CA2AE4" w:rsidRDefault="00CA2AE4" w:rsidP="00CA2AE4">
            <w:pPr>
              <w:pStyle w:val="ListParagraph"/>
              <w:numPr>
                <w:ilvl w:val="0"/>
                <w:numId w:val="8"/>
              </w:numPr>
              <w:spacing w:after="0" w:line="240" w:lineRule="auto"/>
              <w:rPr>
                <w:ins w:id="1757" w:author="Asad Rana" w:date="2013-05-04T15:25:00Z"/>
                <w:b/>
                <w:sz w:val="24"/>
                <w:szCs w:val="24"/>
                <w:u w:val="single"/>
              </w:rPr>
            </w:pPr>
            <w:ins w:id="1758" w:author="Asad Rana" w:date="2013-05-04T15:25:00Z">
              <w:r>
                <w:rPr>
                  <w:b/>
                  <w:color w:val="FFFFFF"/>
                  <w:sz w:val="24"/>
                  <w:szCs w:val="24"/>
                  <w:u w:val="single"/>
                </w:rPr>
                <w:t>Test Phase Status:</w:t>
              </w:r>
              <w:r>
                <w:rPr>
                  <w:color w:val="FFFFFF"/>
                  <w:sz w:val="24"/>
                  <w:szCs w:val="24"/>
                </w:rPr>
                <w:t xml:space="preserve"> Planned</w:t>
              </w:r>
            </w:ins>
          </w:p>
          <w:p w14:paraId="1014BECA" w14:textId="77777777" w:rsidR="00CA2AE4" w:rsidRDefault="00CA2AE4" w:rsidP="00CA2AE4">
            <w:pPr>
              <w:pStyle w:val="ListParagraph"/>
              <w:numPr>
                <w:ilvl w:val="0"/>
                <w:numId w:val="8"/>
              </w:numPr>
              <w:spacing w:after="0" w:line="240" w:lineRule="auto"/>
              <w:rPr>
                <w:ins w:id="1759" w:author="Asad Rana" w:date="2013-05-04T15:25:00Z"/>
                <w:b/>
                <w:u w:val="single"/>
              </w:rPr>
            </w:pPr>
            <w:ins w:id="1760" w:author="Asad Rana" w:date="2013-05-04T15:25:00Z">
              <w:r>
                <w:rPr>
                  <w:b/>
                  <w:color w:val="FFFFFF"/>
                  <w:sz w:val="24"/>
                  <w:szCs w:val="24"/>
                  <w:u w:val="single"/>
                </w:rPr>
                <w:t>Frequency:</w:t>
              </w:r>
              <w:r>
                <w:rPr>
                  <w:color w:val="FFFFFF"/>
                  <w:sz w:val="24"/>
                  <w:szCs w:val="24"/>
                </w:rPr>
                <w:t xml:space="preserve"> Custom</w:t>
              </w:r>
            </w:ins>
          </w:p>
        </w:tc>
      </w:tr>
      <w:tr w:rsidR="00CA2AE4" w14:paraId="107B5FA9" w14:textId="77777777" w:rsidTr="00CA2AE4">
        <w:trPr>
          <w:ins w:id="1761" w:author="Asad Rana" w:date="2013-05-04T15:25:00Z"/>
        </w:trPr>
        <w:tc>
          <w:tcPr>
            <w:tcW w:w="9576" w:type="dxa"/>
            <w:shd w:val="clear" w:color="auto" w:fill="595959"/>
            <w:hideMark/>
          </w:tcPr>
          <w:p w14:paraId="0C151C03" w14:textId="77777777" w:rsidR="00CA2AE4" w:rsidRDefault="00CA2AE4" w:rsidP="00CA2AE4">
            <w:pPr>
              <w:spacing w:after="0" w:line="240" w:lineRule="auto"/>
              <w:rPr>
                <w:ins w:id="1762" w:author="Asad Rana" w:date="2013-05-04T15:25:00Z"/>
                <w:rStyle w:val="IntenseReference1"/>
                <w:color w:val="9BBB59"/>
                <w:sz w:val="28"/>
              </w:rPr>
            </w:pPr>
            <w:ins w:id="1763" w:author="Asad Rana" w:date="2013-05-04T15:25:00Z">
              <w:r>
                <w:rPr>
                  <w:rStyle w:val="IntenseReference1"/>
                  <w:color w:val="9BBB59"/>
                  <w:sz w:val="28"/>
                </w:rPr>
                <w:t>Pre-conditions:</w:t>
              </w:r>
            </w:ins>
          </w:p>
          <w:p w14:paraId="20E05E1B" w14:textId="77777777" w:rsidR="00CA2AE4" w:rsidRDefault="00CA2AE4" w:rsidP="00CA2AE4">
            <w:pPr>
              <w:pStyle w:val="ListParagraph"/>
              <w:numPr>
                <w:ilvl w:val="0"/>
                <w:numId w:val="19"/>
              </w:numPr>
              <w:spacing w:after="0" w:line="240" w:lineRule="auto"/>
              <w:rPr>
                <w:ins w:id="1764" w:author="Asad Rana" w:date="2013-05-04T15:25:00Z"/>
              </w:rPr>
            </w:pPr>
            <w:ins w:id="1765" w:author="Asad Rana" w:date="2013-05-04T15:25:00Z">
              <w:r>
                <w:rPr>
                  <w:color w:val="FFFFFF"/>
                  <w:sz w:val="24"/>
                </w:rPr>
                <w:t>The User is logged in.</w:t>
              </w:r>
            </w:ins>
          </w:p>
          <w:p w14:paraId="5A87026E" w14:textId="77777777" w:rsidR="00CA2AE4" w:rsidRDefault="00CA2AE4" w:rsidP="00CA2AE4">
            <w:pPr>
              <w:pStyle w:val="ListParagraph"/>
              <w:numPr>
                <w:ilvl w:val="0"/>
                <w:numId w:val="19"/>
              </w:numPr>
              <w:spacing w:after="0" w:line="240" w:lineRule="auto"/>
              <w:rPr>
                <w:ins w:id="1766" w:author="Asad Rana" w:date="2013-05-04T15:25:00Z"/>
              </w:rPr>
            </w:pPr>
            <w:ins w:id="1767" w:author="Asad Rana" w:date="2013-05-04T15:25:00Z">
              <w:r>
                <w:rPr>
                  <w:color w:val="FFFFFF"/>
                  <w:sz w:val="24"/>
                </w:rPr>
                <w:t>The System is at the inventory screen.</w:t>
              </w:r>
            </w:ins>
          </w:p>
          <w:p w14:paraId="087520E3" w14:textId="77777777" w:rsidR="00CA2AE4" w:rsidRDefault="00CA2AE4" w:rsidP="00CA2AE4">
            <w:pPr>
              <w:pStyle w:val="ListParagraph"/>
              <w:numPr>
                <w:ilvl w:val="0"/>
                <w:numId w:val="19"/>
              </w:numPr>
              <w:spacing w:after="0" w:line="240" w:lineRule="auto"/>
              <w:rPr>
                <w:ins w:id="1768" w:author="Asad Rana" w:date="2013-05-04T15:25:00Z"/>
              </w:rPr>
            </w:pPr>
            <w:ins w:id="1769" w:author="Asad Rana" w:date="2013-05-04T15:25:00Z">
              <w:r>
                <w:rPr>
                  <w:color w:val="FFFFFF"/>
                  <w:sz w:val="24"/>
                </w:rPr>
                <w:t>The User has existent wine data in their inventory.</w:t>
              </w:r>
            </w:ins>
          </w:p>
        </w:tc>
      </w:tr>
      <w:tr w:rsidR="00CA2AE4" w14:paraId="6EBFB875" w14:textId="77777777" w:rsidTr="00CA2AE4">
        <w:trPr>
          <w:ins w:id="1770" w:author="Asad Rana" w:date="2013-05-04T15:25:00Z"/>
        </w:trPr>
        <w:tc>
          <w:tcPr>
            <w:tcW w:w="9576" w:type="dxa"/>
            <w:shd w:val="clear" w:color="auto" w:fill="6D6D6D"/>
            <w:hideMark/>
          </w:tcPr>
          <w:p w14:paraId="68119CE6" w14:textId="77777777" w:rsidR="00CA2AE4" w:rsidRDefault="00CA2AE4" w:rsidP="00CA2AE4">
            <w:pPr>
              <w:spacing w:after="0" w:line="240" w:lineRule="auto"/>
              <w:rPr>
                <w:ins w:id="1771" w:author="Asad Rana" w:date="2013-05-04T15:25:00Z"/>
                <w:rStyle w:val="IntenseReference1"/>
                <w:color w:val="9BBB59"/>
                <w:sz w:val="28"/>
              </w:rPr>
            </w:pPr>
            <w:ins w:id="1772" w:author="Asad Rana" w:date="2013-05-04T15:25:00Z">
              <w:r>
                <w:rPr>
                  <w:rStyle w:val="IntenseReference1"/>
                  <w:color w:val="9BBB59"/>
                  <w:sz w:val="28"/>
                </w:rPr>
                <w:t>Post-conditions:</w:t>
              </w:r>
            </w:ins>
          </w:p>
          <w:p w14:paraId="06BD20D7" w14:textId="77777777" w:rsidR="00CA2AE4" w:rsidRPr="0025680D" w:rsidRDefault="00CA2AE4" w:rsidP="00CA2AE4">
            <w:pPr>
              <w:pStyle w:val="ListParagraph"/>
              <w:numPr>
                <w:ilvl w:val="0"/>
                <w:numId w:val="20"/>
              </w:numPr>
              <w:spacing w:after="0" w:line="240" w:lineRule="auto"/>
              <w:rPr>
                <w:ins w:id="1773" w:author="Asad Rana" w:date="2013-05-04T15:25:00Z"/>
              </w:rPr>
            </w:pPr>
            <w:ins w:id="1774" w:author="Asad Rana" w:date="2013-05-04T15:25:00Z">
              <w:r>
                <w:rPr>
                  <w:color w:val="FFFFFF"/>
                  <w:sz w:val="24"/>
                </w:rPr>
                <w:t xml:space="preserve">The System  shall display an updated inventory. </w:t>
              </w:r>
            </w:ins>
          </w:p>
          <w:p w14:paraId="20A18032" w14:textId="77777777" w:rsidR="00CA2AE4" w:rsidRDefault="00CA2AE4" w:rsidP="00CA2AE4">
            <w:pPr>
              <w:pStyle w:val="ListParagraph"/>
              <w:numPr>
                <w:ilvl w:val="0"/>
                <w:numId w:val="20"/>
              </w:numPr>
              <w:spacing w:after="0" w:line="240" w:lineRule="auto"/>
              <w:rPr>
                <w:ins w:id="1775" w:author="Asad Rana" w:date="2013-05-04T15:25:00Z"/>
              </w:rPr>
            </w:pPr>
            <w:ins w:id="1776" w:author="Asad Rana" w:date="2013-05-04T15:25:00Z">
              <w:r>
                <w:rPr>
                  <w:color w:val="FFFFFF"/>
                  <w:sz w:val="24"/>
                </w:rPr>
                <w:t xml:space="preserve">The User shall confirm the changes to their inventory </w:t>
              </w:r>
            </w:ins>
          </w:p>
        </w:tc>
      </w:tr>
      <w:tr w:rsidR="00CA2AE4" w14:paraId="09033621" w14:textId="77777777" w:rsidTr="00CA2AE4">
        <w:trPr>
          <w:ins w:id="1777" w:author="Asad Rana" w:date="2013-05-04T15:25:00Z"/>
        </w:trPr>
        <w:tc>
          <w:tcPr>
            <w:tcW w:w="9576" w:type="dxa"/>
            <w:shd w:val="clear" w:color="auto" w:fill="595959"/>
            <w:hideMark/>
          </w:tcPr>
          <w:p w14:paraId="4C14467B" w14:textId="77777777" w:rsidR="00CA2AE4" w:rsidRDefault="00CA2AE4" w:rsidP="00CA2AE4">
            <w:pPr>
              <w:spacing w:after="0" w:line="240" w:lineRule="auto"/>
              <w:rPr>
                <w:ins w:id="1778" w:author="Asad Rana" w:date="2013-05-04T15:25:00Z"/>
                <w:rStyle w:val="IntenseReference1"/>
                <w:color w:val="9BBB59"/>
                <w:sz w:val="28"/>
              </w:rPr>
            </w:pPr>
            <w:ins w:id="1779" w:author="Asad Rana" w:date="2013-05-04T15:25:00Z">
              <w:r>
                <w:rPr>
                  <w:rStyle w:val="IntenseReference1"/>
                  <w:color w:val="9BBB59"/>
                  <w:sz w:val="28"/>
                </w:rPr>
                <w:t>Trigger:</w:t>
              </w:r>
            </w:ins>
          </w:p>
          <w:p w14:paraId="40E0BEC4" w14:textId="77777777" w:rsidR="00CA2AE4" w:rsidRDefault="00CA2AE4" w:rsidP="00CA2AE4">
            <w:pPr>
              <w:pStyle w:val="ListParagraph"/>
              <w:numPr>
                <w:ilvl w:val="0"/>
                <w:numId w:val="21"/>
              </w:numPr>
              <w:spacing w:after="0" w:line="240" w:lineRule="auto"/>
              <w:rPr>
                <w:ins w:id="1780" w:author="Asad Rana" w:date="2013-05-04T15:25:00Z"/>
              </w:rPr>
            </w:pPr>
            <w:ins w:id="1781" w:author="Asad Rana" w:date="2013-05-04T15:25:00Z">
              <w:r>
                <w:rPr>
                  <w:color w:val="FFFFFF"/>
                  <w:sz w:val="24"/>
                </w:rPr>
                <w:t>The User selects the “Edit” button.</w:t>
              </w:r>
            </w:ins>
          </w:p>
        </w:tc>
      </w:tr>
      <w:tr w:rsidR="00CA2AE4" w14:paraId="7224971F" w14:textId="77777777" w:rsidTr="00CA2AE4">
        <w:trPr>
          <w:ins w:id="1782" w:author="Asad Rana" w:date="2013-05-04T15:25:00Z"/>
        </w:trPr>
        <w:tc>
          <w:tcPr>
            <w:tcW w:w="9576" w:type="dxa"/>
            <w:shd w:val="clear" w:color="auto" w:fill="6D6D6D"/>
            <w:hideMark/>
          </w:tcPr>
          <w:p w14:paraId="5B404A0E" w14:textId="77777777" w:rsidR="00CA2AE4" w:rsidRDefault="00CA2AE4" w:rsidP="00CA2AE4">
            <w:pPr>
              <w:spacing w:after="0" w:line="240" w:lineRule="auto"/>
              <w:rPr>
                <w:ins w:id="1783" w:author="Asad Rana" w:date="2013-05-04T15:25:00Z"/>
                <w:rStyle w:val="IntenseReference1"/>
                <w:color w:val="9BBB59"/>
                <w:sz w:val="28"/>
              </w:rPr>
            </w:pPr>
            <w:ins w:id="1784" w:author="Asad Rana" w:date="2013-05-04T15:25:00Z">
              <w:r>
                <w:rPr>
                  <w:rStyle w:val="IntenseReference1"/>
                  <w:color w:val="9BBB59"/>
                  <w:sz w:val="28"/>
                </w:rPr>
                <w:t>Workflow:</w:t>
              </w:r>
            </w:ins>
          </w:p>
          <w:p w14:paraId="4C65F285" w14:textId="77777777" w:rsidR="00CA2AE4" w:rsidRDefault="00CA2AE4" w:rsidP="00CA2AE4">
            <w:pPr>
              <w:pStyle w:val="ListParagraph"/>
              <w:numPr>
                <w:ilvl w:val="0"/>
                <w:numId w:val="22"/>
              </w:numPr>
              <w:spacing w:after="0" w:line="240" w:lineRule="auto"/>
              <w:rPr>
                <w:ins w:id="1785" w:author="Asad Rana" w:date="2013-05-04T15:25:00Z"/>
              </w:rPr>
            </w:pPr>
            <w:ins w:id="1786" w:author="Asad Rana" w:date="2013-05-04T15:25:00Z">
              <w:r>
                <w:rPr>
                  <w:color w:val="FFFFFF"/>
                  <w:sz w:val="24"/>
                </w:rPr>
                <w:t>The User shall be logged in.</w:t>
              </w:r>
            </w:ins>
          </w:p>
          <w:p w14:paraId="7E15C6AF" w14:textId="77777777" w:rsidR="00CA2AE4" w:rsidRDefault="00CA2AE4" w:rsidP="00CA2AE4">
            <w:pPr>
              <w:pStyle w:val="ListParagraph"/>
              <w:numPr>
                <w:ilvl w:val="0"/>
                <w:numId w:val="22"/>
              </w:numPr>
              <w:spacing w:after="0" w:line="240" w:lineRule="auto"/>
              <w:rPr>
                <w:ins w:id="1787" w:author="Asad Rana" w:date="2013-05-04T15:25:00Z"/>
              </w:rPr>
            </w:pPr>
            <w:ins w:id="1788" w:author="Asad Rana" w:date="2013-05-04T15:25:00Z">
              <w:r>
                <w:rPr>
                  <w:color w:val="FFFFFF"/>
                  <w:sz w:val="24"/>
                </w:rPr>
                <w:t>The System shall direct the user to the home screen.</w:t>
              </w:r>
            </w:ins>
          </w:p>
          <w:p w14:paraId="247416C5" w14:textId="77777777" w:rsidR="00CA2AE4" w:rsidRDefault="00CA2AE4" w:rsidP="00CA2AE4">
            <w:pPr>
              <w:pStyle w:val="ListParagraph"/>
              <w:numPr>
                <w:ilvl w:val="0"/>
                <w:numId w:val="22"/>
              </w:numPr>
              <w:spacing w:after="0" w:line="240" w:lineRule="auto"/>
              <w:rPr>
                <w:ins w:id="1789" w:author="Asad Rana" w:date="2013-05-04T15:25:00Z"/>
              </w:rPr>
            </w:pPr>
            <w:ins w:id="1790" w:author="Asad Rana" w:date="2013-05-04T15:25:00Z">
              <w:r>
                <w:rPr>
                  <w:color w:val="FFFFFF"/>
                  <w:sz w:val="24"/>
                </w:rPr>
                <w:t>The User shall select “Inventory”.</w:t>
              </w:r>
            </w:ins>
          </w:p>
          <w:p w14:paraId="149A4C53" w14:textId="77777777" w:rsidR="00CA2AE4" w:rsidRPr="0025680D" w:rsidRDefault="00CA2AE4" w:rsidP="00CA2AE4">
            <w:pPr>
              <w:pStyle w:val="ListParagraph"/>
              <w:keepNext/>
              <w:keepLines/>
              <w:numPr>
                <w:ilvl w:val="0"/>
                <w:numId w:val="22"/>
              </w:numPr>
              <w:spacing w:before="200" w:after="0" w:line="240" w:lineRule="auto"/>
              <w:outlineLvl w:val="4"/>
              <w:rPr>
                <w:ins w:id="1791" w:author="Asad Rana" w:date="2013-05-04T15:25:00Z"/>
              </w:rPr>
            </w:pPr>
            <w:ins w:id="1792" w:author="Asad Rana" w:date="2013-05-04T15:25:00Z">
              <w:r>
                <w:rPr>
                  <w:color w:val="FFFFFF"/>
                  <w:sz w:val="24"/>
                </w:rPr>
                <w:t>The System shall display a form-like interface of the user’s wine inventory.</w:t>
              </w:r>
            </w:ins>
          </w:p>
          <w:p w14:paraId="7E6ECDF0" w14:textId="77777777" w:rsidR="00CA2AE4" w:rsidRDefault="00CA2AE4" w:rsidP="00CA2AE4">
            <w:pPr>
              <w:pStyle w:val="ListParagraph"/>
              <w:numPr>
                <w:ilvl w:val="0"/>
                <w:numId w:val="22"/>
              </w:numPr>
              <w:spacing w:after="0" w:line="240" w:lineRule="auto"/>
              <w:rPr>
                <w:ins w:id="1793" w:author="Asad Rana" w:date="2013-05-04T15:25:00Z"/>
              </w:rPr>
            </w:pPr>
            <w:ins w:id="1794" w:author="Asad Rana" w:date="2013-05-04T15:25:00Z">
              <w:r>
                <w:rPr>
                  <w:color w:val="FFFFFF"/>
                  <w:sz w:val="24"/>
                </w:rPr>
                <w:t>The User shall edit the inventory through inputting valid input into the form.</w:t>
              </w:r>
            </w:ins>
          </w:p>
          <w:p w14:paraId="7BDF5C75" w14:textId="77777777" w:rsidR="00CA2AE4" w:rsidRDefault="00CA2AE4" w:rsidP="00CA2AE4">
            <w:pPr>
              <w:pStyle w:val="ListParagraph"/>
              <w:numPr>
                <w:ilvl w:val="0"/>
                <w:numId w:val="22"/>
              </w:numPr>
              <w:spacing w:after="0" w:line="240" w:lineRule="auto"/>
              <w:rPr>
                <w:ins w:id="1795" w:author="Asad Rana" w:date="2013-05-04T15:25:00Z"/>
              </w:rPr>
            </w:pPr>
            <w:ins w:id="1796" w:author="Asad Rana" w:date="2013-05-04T15:25:00Z">
              <w:r>
                <w:rPr>
                  <w:color w:val="FFFFFF"/>
                  <w:sz w:val="24"/>
                </w:rPr>
                <w:t>The System shall display inventory of the user’s wine in an organized fashion.</w:t>
              </w:r>
            </w:ins>
          </w:p>
          <w:p w14:paraId="42EAE07A" w14:textId="77777777" w:rsidR="00CA2AE4" w:rsidRDefault="00CA2AE4" w:rsidP="00CA2AE4">
            <w:pPr>
              <w:pStyle w:val="ListParagraph"/>
              <w:numPr>
                <w:ilvl w:val="0"/>
                <w:numId w:val="22"/>
              </w:numPr>
              <w:spacing w:after="0" w:line="240" w:lineRule="auto"/>
              <w:rPr>
                <w:ins w:id="1797" w:author="Asad Rana" w:date="2013-05-04T15:25:00Z"/>
              </w:rPr>
            </w:pPr>
            <w:ins w:id="1798" w:author="Asad Rana" w:date="2013-05-04T15:25:00Z">
              <w:r>
                <w:rPr>
                  <w:color w:val="FFFFFF"/>
                  <w:sz w:val="24"/>
                </w:rPr>
                <w:t>The User shall select “Edit Wine”.</w:t>
              </w:r>
            </w:ins>
          </w:p>
          <w:p w14:paraId="47B2786B" w14:textId="77777777" w:rsidR="00CA2AE4" w:rsidRDefault="00CA2AE4" w:rsidP="00CA2AE4">
            <w:pPr>
              <w:pStyle w:val="ListParagraph"/>
              <w:numPr>
                <w:ilvl w:val="0"/>
                <w:numId w:val="22"/>
              </w:numPr>
              <w:spacing w:after="0" w:line="240" w:lineRule="auto"/>
              <w:rPr>
                <w:ins w:id="1799" w:author="Asad Rana" w:date="2013-05-04T15:25:00Z"/>
              </w:rPr>
            </w:pPr>
            <w:ins w:id="1800" w:author="Asad Rana" w:date="2013-05-04T15:25:00Z">
              <w:r>
                <w:rPr>
                  <w:color w:val="FFFFFF"/>
                  <w:sz w:val="24"/>
                </w:rPr>
                <w:t>The System shall be in edit mode.</w:t>
              </w:r>
            </w:ins>
          </w:p>
          <w:p w14:paraId="24C28161" w14:textId="77777777" w:rsidR="00CA2AE4" w:rsidRDefault="00CA2AE4" w:rsidP="00CA2AE4">
            <w:pPr>
              <w:pStyle w:val="ListParagraph"/>
              <w:numPr>
                <w:ilvl w:val="0"/>
                <w:numId w:val="22"/>
              </w:numPr>
              <w:spacing w:after="0" w:line="240" w:lineRule="auto"/>
              <w:rPr>
                <w:ins w:id="1801" w:author="Asad Rana" w:date="2013-05-04T15:25:00Z"/>
              </w:rPr>
            </w:pPr>
            <w:ins w:id="1802" w:author="Asad Rana" w:date="2013-05-04T15:25:00Z">
              <w:r>
                <w:rPr>
                  <w:color w:val="FFFFFF"/>
                  <w:sz w:val="24"/>
                </w:rPr>
                <w:t>The User shall select a wine.</w:t>
              </w:r>
            </w:ins>
          </w:p>
          <w:p w14:paraId="54EA3E47" w14:textId="77777777" w:rsidR="00CA2AE4" w:rsidRDefault="00CA2AE4" w:rsidP="00CA2AE4">
            <w:pPr>
              <w:pStyle w:val="ListParagraph"/>
              <w:numPr>
                <w:ilvl w:val="0"/>
                <w:numId w:val="22"/>
              </w:numPr>
              <w:spacing w:after="0" w:line="240" w:lineRule="auto"/>
              <w:rPr>
                <w:ins w:id="1803" w:author="Asad Rana" w:date="2013-05-04T15:25:00Z"/>
              </w:rPr>
            </w:pPr>
            <w:ins w:id="1804" w:author="Asad Rana" w:date="2013-05-04T15:25:00Z">
              <w:r>
                <w:rPr>
                  <w:color w:val="FFFFFF"/>
                  <w:sz w:val="24"/>
                </w:rPr>
                <w:t>App will display up-to-date wine data that the user can change (details of how this is presented is TBD).</w:t>
              </w:r>
            </w:ins>
          </w:p>
          <w:p w14:paraId="3964140B" w14:textId="77777777" w:rsidR="00CA2AE4" w:rsidRDefault="00CA2AE4" w:rsidP="00CA2AE4">
            <w:pPr>
              <w:pStyle w:val="ListParagraph"/>
              <w:numPr>
                <w:ilvl w:val="0"/>
                <w:numId w:val="22"/>
              </w:numPr>
              <w:spacing w:after="0" w:line="240" w:lineRule="auto"/>
              <w:rPr>
                <w:ins w:id="1805" w:author="Asad Rana" w:date="2013-05-04T15:25:00Z"/>
              </w:rPr>
            </w:pPr>
            <w:ins w:id="1806" w:author="Asad Rana" w:date="2013-05-04T15:25:00Z">
              <w:r>
                <w:rPr>
                  <w:color w:val="FFFFFF"/>
                  <w:sz w:val="24"/>
                </w:rPr>
                <w:t>The User shall select “Done” when done editing wine data</w:t>
              </w:r>
            </w:ins>
          </w:p>
          <w:p w14:paraId="4F61B333" w14:textId="77777777" w:rsidR="00CA2AE4" w:rsidRDefault="00CA2AE4" w:rsidP="00CA2AE4">
            <w:pPr>
              <w:pStyle w:val="ListParagraph"/>
              <w:numPr>
                <w:ilvl w:val="0"/>
                <w:numId w:val="22"/>
              </w:numPr>
              <w:spacing w:after="0" w:line="240" w:lineRule="auto"/>
              <w:rPr>
                <w:ins w:id="1807" w:author="Asad Rana" w:date="2013-05-04T15:25:00Z"/>
              </w:rPr>
            </w:pPr>
            <w:ins w:id="1808" w:author="Asad Rana" w:date="2013-05-04T15:25:00Z">
              <w:r>
                <w:rPr>
                  <w:color w:val="FFFFFF"/>
                  <w:sz w:val="24"/>
                </w:rPr>
                <w:t>The System shall direct user back to inventory screen in “normal mode”</w:t>
              </w:r>
            </w:ins>
          </w:p>
        </w:tc>
      </w:tr>
      <w:tr w:rsidR="00CA2AE4" w14:paraId="3DBBDA3F" w14:textId="77777777" w:rsidTr="00CA2AE4">
        <w:trPr>
          <w:ins w:id="1809" w:author="Asad Rana" w:date="2013-05-04T15:25:00Z"/>
        </w:trPr>
        <w:tc>
          <w:tcPr>
            <w:tcW w:w="9576" w:type="dxa"/>
            <w:shd w:val="clear" w:color="auto" w:fill="595959"/>
            <w:hideMark/>
          </w:tcPr>
          <w:p w14:paraId="00C67A2D" w14:textId="77777777" w:rsidR="00CA2AE4" w:rsidRDefault="00CA2AE4" w:rsidP="00CA2AE4">
            <w:pPr>
              <w:spacing w:after="0" w:line="240" w:lineRule="auto"/>
              <w:rPr>
                <w:ins w:id="1810" w:author="Asad Rana" w:date="2013-05-04T15:25:00Z"/>
                <w:rStyle w:val="IntenseReference1"/>
                <w:color w:val="9BBB59"/>
                <w:sz w:val="28"/>
              </w:rPr>
            </w:pPr>
            <w:ins w:id="1811" w:author="Asad Rana" w:date="2013-05-04T15:25:00Z">
              <w:r>
                <w:rPr>
                  <w:rStyle w:val="IntenseReference1"/>
                  <w:color w:val="9BBB59"/>
                  <w:sz w:val="28"/>
                </w:rPr>
                <w:t>Alternate Paths:</w:t>
              </w:r>
            </w:ins>
          </w:p>
          <w:p w14:paraId="5949B1D7" w14:textId="77777777" w:rsidR="00CA2AE4" w:rsidRDefault="00CA2AE4" w:rsidP="00CA2AE4">
            <w:pPr>
              <w:pStyle w:val="ListParagraph"/>
              <w:numPr>
                <w:ilvl w:val="0"/>
                <w:numId w:val="23"/>
              </w:numPr>
              <w:spacing w:after="0" w:line="240" w:lineRule="auto"/>
              <w:rPr>
                <w:ins w:id="1812" w:author="Asad Rana" w:date="2013-05-04T15:25:00Z"/>
              </w:rPr>
            </w:pPr>
            <w:ins w:id="1813" w:author="Asad Rana" w:date="2013-05-04T15:25:00Z">
              <w:r>
                <w:rPr>
                  <w:color w:val="FFFFFF"/>
                  <w:sz w:val="24"/>
                </w:rPr>
                <w:t>The User shall, upon changing the inventory, be prompted “Continue to Edit?”</w:t>
              </w:r>
            </w:ins>
          </w:p>
          <w:p w14:paraId="7B38665C" w14:textId="77777777" w:rsidR="00CA2AE4" w:rsidRDefault="00CA2AE4" w:rsidP="00CA2AE4">
            <w:pPr>
              <w:pStyle w:val="ListParagraph"/>
              <w:numPr>
                <w:ilvl w:val="0"/>
                <w:numId w:val="23"/>
              </w:numPr>
              <w:spacing w:after="0" w:line="240" w:lineRule="auto"/>
              <w:rPr>
                <w:ins w:id="1814" w:author="Asad Rana" w:date="2013-05-04T15:25:00Z"/>
              </w:rPr>
            </w:pPr>
            <w:ins w:id="1815" w:author="Asad Rana" w:date="2013-05-04T15:25:00Z">
              <w:r>
                <w:rPr>
                  <w:color w:val="FFFFFF"/>
                  <w:sz w:val="24"/>
                </w:rPr>
                <w:t>The User shall select “Yes” and be, directed through workflow steps 8-10 again.</w:t>
              </w:r>
            </w:ins>
          </w:p>
        </w:tc>
      </w:tr>
      <w:tr w:rsidR="00CA2AE4" w14:paraId="54293C9A" w14:textId="77777777" w:rsidTr="00CA2AE4">
        <w:trPr>
          <w:ins w:id="1816" w:author="Asad Rana" w:date="2013-05-04T15:25:00Z"/>
        </w:trPr>
        <w:tc>
          <w:tcPr>
            <w:tcW w:w="9576" w:type="dxa"/>
            <w:shd w:val="clear" w:color="auto" w:fill="6D6D6D"/>
            <w:hideMark/>
          </w:tcPr>
          <w:p w14:paraId="6AB0826B" w14:textId="77777777" w:rsidR="00CA2AE4" w:rsidRDefault="00CA2AE4" w:rsidP="00CA2AE4">
            <w:pPr>
              <w:spacing w:after="0" w:line="240" w:lineRule="auto"/>
              <w:rPr>
                <w:ins w:id="1817" w:author="Asad Rana" w:date="2013-05-04T15:25:00Z"/>
                <w:rStyle w:val="IntenseReference1"/>
                <w:color w:val="9BBB59"/>
                <w:sz w:val="28"/>
              </w:rPr>
            </w:pPr>
            <w:ins w:id="1818" w:author="Asad Rana" w:date="2013-05-04T15:25:00Z">
              <w:r>
                <w:rPr>
                  <w:rStyle w:val="IntenseReference1"/>
                  <w:color w:val="9BBB59"/>
                  <w:sz w:val="28"/>
                </w:rPr>
                <w:t>Options:</w:t>
              </w:r>
            </w:ins>
          </w:p>
          <w:p w14:paraId="1088336B" w14:textId="77777777" w:rsidR="00CA2AE4" w:rsidRDefault="00CA2AE4" w:rsidP="00CA2AE4">
            <w:pPr>
              <w:spacing w:after="0" w:line="240" w:lineRule="auto"/>
              <w:rPr>
                <w:ins w:id="1819" w:author="Asad Rana" w:date="2013-05-04T15:25:00Z"/>
              </w:rPr>
            </w:pPr>
            <w:ins w:id="1820" w:author="Asad Rana" w:date="2013-05-04T15:25:00Z">
              <w:r>
                <w:rPr>
                  <w:color w:val="FFFFFF"/>
                  <w:sz w:val="24"/>
                </w:rPr>
                <w:t>The User can make changes to more than one wine data before going back to the main inventory screen.</w:t>
              </w:r>
            </w:ins>
          </w:p>
        </w:tc>
      </w:tr>
    </w:tbl>
    <w:p w14:paraId="4D06CAA5" w14:textId="77777777" w:rsidR="009737E2" w:rsidRPr="009737E2" w:rsidRDefault="009737E2" w:rsidP="009737E2"/>
    <w:sectPr w:rsidR="009737E2" w:rsidRPr="009737E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25FD70" w14:textId="77777777" w:rsidR="003A2053" w:rsidRDefault="003A2053" w:rsidP="00573080">
      <w:pPr>
        <w:spacing w:after="0" w:line="240" w:lineRule="auto"/>
      </w:pPr>
      <w:r>
        <w:separator/>
      </w:r>
    </w:p>
  </w:endnote>
  <w:endnote w:type="continuationSeparator" w:id="0">
    <w:p w14:paraId="5E1A90E3" w14:textId="77777777" w:rsidR="003A2053" w:rsidRDefault="003A2053" w:rsidP="00573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3A2053" w:rsidRPr="000717CB" w14:paraId="4333D0BA" w14:textId="77777777" w:rsidTr="000717CB">
      <w:tc>
        <w:tcPr>
          <w:tcW w:w="500" w:type="pct"/>
          <w:tcBorders>
            <w:top w:val="single" w:sz="4" w:space="0" w:color="943634"/>
          </w:tcBorders>
          <w:shd w:val="clear" w:color="auto" w:fill="943634"/>
        </w:tcPr>
        <w:p w14:paraId="60E1E520" w14:textId="77777777" w:rsidR="003A2053" w:rsidRPr="000717CB" w:rsidRDefault="003A2053">
          <w:pPr>
            <w:pStyle w:val="Footer"/>
            <w:jc w:val="right"/>
            <w:rPr>
              <w:b/>
              <w:bCs/>
              <w:color w:val="FFFFFF"/>
            </w:rPr>
          </w:pPr>
          <w:r w:rsidRPr="000717CB">
            <w:fldChar w:fldCharType="begin"/>
          </w:r>
          <w:r w:rsidRPr="000717CB">
            <w:instrText xml:space="preserve"> PAGE   \* MERGEFORMAT </w:instrText>
          </w:r>
          <w:r w:rsidRPr="000717CB">
            <w:fldChar w:fldCharType="separate"/>
          </w:r>
          <w:r w:rsidR="00E70FD2" w:rsidRPr="00E70FD2">
            <w:rPr>
              <w:noProof/>
              <w:color w:val="FFFFFF"/>
            </w:rPr>
            <w:t>1</w:t>
          </w:r>
          <w:r w:rsidRPr="000717CB">
            <w:rPr>
              <w:noProof/>
              <w:color w:val="FFFFFF"/>
            </w:rPr>
            <w:fldChar w:fldCharType="end"/>
          </w:r>
        </w:p>
      </w:tc>
      <w:tc>
        <w:tcPr>
          <w:tcW w:w="4500" w:type="pct"/>
          <w:tcBorders>
            <w:top w:val="single" w:sz="4" w:space="0" w:color="auto"/>
          </w:tcBorders>
        </w:tcPr>
        <w:p w14:paraId="551FE227" w14:textId="77777777" w:rsidR="003A2053" w:rsidRPr="000717CB" w:rsidRDefault="003A2053" w:rsidP="00821844">
          <w:pPr>
            <w:pStyle w:val="Footer"/>
            <w:jc w:val="right"/>
          </w:pPr>
          <w:r w:rsidRPr="000717CB">
            <w:rPr>
              <w:b/>
              <w:color w:val="FFFFFF"/>
            </w:rPr>
            <w:t>Wine Interface Necessary for Oenophiles, W.I.N.O.</w:t>
          </w:r>
        </w:p>
      </w:tc>
    </w:tr>
  </w:tbl>
  <w:p w14:paraId="35DB5240" w14:textId="77777777" w:rsidR="003A2053" w:rsidRDefault="003A205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6CAFAC" w14:textId="77777777" w:rsidR="003A2053" w:rsidRDefault="003A2053" w:rsidP="00573080">
      <w:pPr>
        <w:spacing w:after="0" w:line="240" w:lineRule="auto"/>
      </w:pPr>
      <w:r>
        <w:separator/>
      </w:r>
    </w:p>
  </w:footnote>
  <w:footnote w:type="continuationSeparator" w:id="0">
    <w:p w14:paraId="4E9B802D" w14:textId="77777777" w:rsidR="003A2053" w:rsidRDefault="003A2053" w:rsidP="0057308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9608C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C3132"/>
    <w:multiLevelType w:val="hybridMultilevel"/>
    <w:tmpl w:val="296A1A68"/>
    <w:lvl w:ilvl="0" w:tplc="1BDC1D4A">
      <w:start w:val="1"/>
      <w:numFmt w:val="bullet"/>
      <w:lvlText w:val=""/>
      <w:lvlJc w:val="left"/>
      <w:pPr>
        <w:ind w:left="720" w:hanging="360"/>
      </w:pPr>
      <w:rPr>
        <w:rFonts w:ascii="Symbol" w:hAnsi="Symbol" w:hint="default"/>
        <w:color w:val="FFFF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4B0427"/>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83B82"/>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8F7E3B"/>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7A6450"/>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0F1F17"/>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2B67DA"/>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C54914"/>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B056D"/>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DC7083"/>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A75715"/>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577D15"/>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E622DA"/>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5F31F5"/>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386816"/>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6878E9"/>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BC7476"/>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FA3105"/>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A26E26"/>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474C65"/>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3646C3"/>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8F2928"/>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5843EB"/>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F55EFD"/>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4952DB"/>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2963D3"/>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4"/>
  </w:num>
  <w:num w:numId="4">
    <w:abstractNumId w:val="26"/>
  </w:num>
  <w:num w:numId="5">
    <w:abstractNumId w:val="7"/>
  </w:num>
  <w:num w:numId="6">
    <w:abstractNumId w:val="5"/>
  </w:num>
  <w:num w:numId="7">
    <w:abstractNumId w:val="0"/>
  </w:num>
  <w:num w:numId="8">
    <w:abstractNumId w:val="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25"/>
  </w:num>
  <w:num w:numId="16">
    <w:abstractNumId w:val="16"/>
  </w:num>
  <w:num w:numId="17">
    <w:abstractNumId w:val="17"/>
  </w:num>
  <w:num w:numId="18">
    <w:abstractNumId w:val="11"/>
  </w:num>
  <w:num w:numId="19">
    <w:abstractNumId w:val="23"/>
  </w:num>
  <w:num w:numId="20">
    <w:abstractNumId w:val="21"/>
  </w:num>
  <w:num w:numId="21">
    <w:abstractNumId w:val="3"/>
  </w:num>
  <w:num w:numId="22">
    <w:abstractNumId w:val="19"/>
  </w:num>
  <w:num w:numId="23">
    <w:abstractNumId w:val="10"/>
  </w:num>
  <w:num w:numId="24">
    <w:abstractNumId w:val="18"/>
  </w:num>
  <w:num w:numId="25">
    <w:abstractNumId w:val="2"/>
  </w:num>
  <w:num w:numId="26">
    <w:abstractNumId w:val="24"/>
  </w:num>
  <w:num w:numId="27">
    <w:abstractNumId w:val="9"/>
  </w:num>
  <w:num w:numId="28">
    <w:abstractNumId w:val="20"/>
  </w:num>
  <w:num w:numId="29">
    <w:abstractNumId w:val="4"/>
  </w:num>
  <w:num w:numId="30">
    <w:abstractNumId w:val="22"/>
  </w:num>
  <w:num w:numId="31">
    <w:abstractNumId w:val="12"/>
  </w:num>
  <w:num w:numId="32">
    <w:abstractNumId w:val="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revisionView w:markup="0"/>
  <w:trackRevisions/>
  <w:defaultTabStop w:val="720"/>
  <w:characterSpacingControl w:val="doNotCompress"/>
  <w:savePreviewPicture/>
  <w:hdrShapeDefaults>
    <o:shapedefaults v:ext="edit" spidmax="2050">
      <o:colormru v:ext="edit" colors="#777,#969696,#b2b2b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080"/>
    <w:rsid w:val="0004473D"/>
    <w:rsid w:val="000717CB"/>
    <w:rsid w:val="000A3480"/>
    <w:rsid w:val="000A6C14"/>
    <w:rsid w:val="0017080B"/>
    <w:rsid w:val="001D3FAE"/>
    <w:rsid w:val="001E255E"/>
    <w:rsid w:val="00224EFD"/>
    <w:rsid w:val="00251BFA"/>
    <w:rsid w:val="00261E2D"/>
    <w:rsid w:val="00340E9B"/>
    <w:rsid w:val="00375876"/>
    <w:rsid w:val="003A2053"/>
    <w:rsid w:val="003C1E68"/>
    <w:rsid w:val="003C4262"/>
    <w:rsid w:val="004135DA"/>
    <w:rsid w:val="004B5485"/>
    <w:rsid w:val="004D505B"/>
    <w:rsid w:val="004F4239"/>
    <w:rsid w:val="00521791"/>
    <w:rsid w:val="00573080"/>
    <w:rsid w:val="005E22A0"/>
    <w:rsid w:val="00614770"/>
    <w:rsid w:val="006241FD"/>
    <w:rsid w:val="00645B4C"/>
    <w:rsid w:val="006B2D8B"/>
    <w:rsid w:val="00707C92"/>
    <w:rsid w:val="007169E0"/>
    <w:rsid w:val="00737A8C"/>
    <w:rsid w:val="00782975"/>
    <w:rsid w:val="00784C5C"/>
    <w:rsid w:val="00821844"/>
    <w:rsid w:val="00866D94"/>
    <w:rsid w:val="008710D3"/>
    <w:rsid w:val="008D48EF"/>
    <w:rsid w:val="008E441F"/>
    <w:rsid w:val="00960567"/>
    <w:rsid w:val="009737E2"/>
    <w:rsid w:val="00983155"/>
    <w:rsid w:val="00A42DF8"/>
    <w:rsid w:val="00AB3641"/>
    <w:rsid w:val="00B612D8"/>
    <w:rsid w:val="00C848F6"/>
    <w:rsid w:val="00CA2AE4"/>
    <w:rsid w:val="00D02BF1"/>
    <w:rsid w:val="00D15893"/>
    <w:rsid w:val="00D71B82"/>
    <w:rsid w:val="00E33BA8"/>
    <w:rsid w:val="00E70FD2"/>
    <w:rsid w:val="00E9611D"/>
    <w:rsid w:val="00EE001C"/>
    <w:rsid w:val="00F04AD1"/>
    <w:rsid w:val="00F605C4"/>
    <w:rsid w:val="00F61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777,#969696,#b2b2b2"/>
    </o:shapedefaults>
    <o:shapelayout v:ext="edit">
      <o:idmap v:ext="edit" data="1"/>
    </o:shapelayout>
  </w:shapeDefaults>
  <w:decimalSymbol w:val="."/>
  <w:listSeparator w:val=","/>
  <w14:docId w14:val="7872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844"/>
    <w:pPr>
      <w:spacing w:after="200" w:line="276" w:lineRule="auto"/>
    </w:pPr>
    <w:rPr>
      <w:sz w:val="22"/>
      <w:szCs w:val="22"/>
    </w:rPr>
  </w:style>
  <w:style w:type="paragraph" w:styleId="Heading1">
    <w:name w:val="heading 1"/>
    <w:basedOn w:val="Normal"/>
    <w:next w:val="Normal"/>
    <w:link w:val="Heading1Char"/>
    <w:uiPriority w:val="9"/>
    <w:qFormat/>
    <w:rsid w:val="00821844"/>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82184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821844"/>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qFormat/>
    <w:rsid w:val="00821844"/>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qFormat/>
    <w:rsid w:val="00821844"/>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qFormat/>
    <w:rsid w:val="00821844"/>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rsid w:val="00821844"/>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rsid w:val="00821844"/>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qFormat/>
    <w:rsid w:val="00821844"/>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080"/>
  </w:style>
  <w:style w:type="paragraph" w:styleId="Footer">
    <w:name w:val="footer"/>
    <w:basedOn w:val="Normal"/>
    <w:link w:val="FooterChar"/>
    <w:uiPriority w:val="99"/>
    <w:unhideWhenUsed/>
    <w:rsid w:val="00573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080"/>
  </w:style>
  <w:style w:type="character" w:customStyle="1" w:styleId="Heading1Char">
    <w:name w:val="Heading 1 Char"/>
    <w:link w:val="Heading1"/>
    <w:uiPriority w:val="9"/>
    <w:rsid w:val="00821844"/>
    <w:rPr>
      <w:rFonts w:ascii="Cambria" w:eastAsia="Times New Roman" w:hAnsi="Cambria" w:cs="Times New Roman"/>
      <w:b/>
      <w:bCs/>
      <w:color w:val="365F91"/>
      <w:sz w:val="28"/>
      <w:szCs w:val="28"/>
    </w:rPr>
  </w:style>
  <w:style w:type="character" w:customStyle="1" w:styleId="Heading2Char">
    <w:name w:val="Heading 2 Char"/>
    <w:link w:val="Heading2"/>
    <w:uiPriority w:val="9"/>
    <w:semiHidden/>
    <w:rsid w:val="00821844"/>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821844"/>
    <w:rPr>
      <w:rFonts w:ascii="Cambria" w:eastAsia="Times New Roman" w:hAnsi="Cambria" w:cs="Times New Roman"/>
      <w:b/>
      <w:bCs/>
      <w:color w:val="4F81BD"/>
    </w:rPr>
  </w:style>
  <w:style w:type="character" w:customStyle="1" w:styleId="Heading4Char">
    <w:name w:val="Heading 4 Char"/>
    <w:link w:val="Heading4"/>
    <w:uiPriority w:val="9"/>
    <w:semiHidden/>
    <w:rsid w:val="00821844"/>
    <w:rPr>
      <w:rFonts w:ascii="Cambria" w:eastAsia="Times New Roman" w:hAnsi="Cambria" w:cs="Times New Roman"/>
      <w:b/>
      <w:bCs/>
      <w:i/>
      <w:iCs/>
      <w:color w:val="4F81BD"/>
    </w:rPr>
  </w:style>
  <w:style w:type="character" w:customStyle="1" w:styleId="Heading5Char">
    <w:name w:val="Heading 5 Char"/>
    <w:link w:val="Heading5"/>
    <w:uiPriority w:val="9"/>
    <w:semiHidden/>
    <w:rsid w:val="00821844"/>
    <w:rPr>
      <w:rFonts w:ascii="Cambria" w:eastAsia="Times New Roman" w:hAnsi="Cambria" w:cs="Times New Roman"/>
      <w:color w:val="243F60"/>
    </w:rPr>
  </w:style>
  <w:style w:type="character" w:customStyle="1" w:styleId="Heading6Char">
    <w:name w:val="Heading 6 Char"/>
    <w:link w:val="Heading6"/>
    <w:uiPriority w:val="9"/>
    <w:semiHidden/>
    <w:rsid w:val="00821844"/>
    <w:rPr>
      <w:rFonts w:ascii="Cambria" w:eastAsia="Times New Roman" w:hAnsi="Cambria" w:cs="Times New Roman"/>
      <w:i/>
      <w:iCs/>
      <w:color w:val="243F60"/>
    </w:rPr>
  </w:style>
  <w:style w:type="character" w:customStyle="1" w:styleId="Heading7Char">
    <w:name w:val="Heading 7 Char"/>
    <w:link w:val="Heading7"/>
    <w:uiPriority w:val="9"/>
    <w:semiHidden/>
    <w:rsid w:val="00821844"/>
    <w:rPr>
      <w:rFonts w:ascii="Cambria" w:eastAsia="Times New Roman" w:hAnsi="Cambria" w:cs="Times New Roman"/>
      <w:i/>
      <w:iCs/>
      <w:color w:val="404040"/>
    </w:rPr>
  </w:style>
  <w:style w:type="character" w:customStyle="1" w:styleId="Heading8Char">
    <w:name w:val="Heading 8 Char"/>
    <w:link w:val="Heading8"/>
    <w:uiPriority w:val="9"/>
    <w:semiHidden/>
    <w:rsid w:val="00821844"/>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821844"/>
    <w:rPr>
      <w:rFonts w:ascii="Cambria" w:eastAsia="Times New Roman" w:hAnsi="Cambria" w:cs="Times New Roman"/>
      <w:i/>
      <w:iCs/>
      <w:color w:val="404040"/>
      <w:sz w:val="20"/>
      <w:szCs w:val="20"/>
    </w:rPr>
  </w:style>
  <w:style w:type="paragraph" w:styleId="Caption">
    <w:name w:val="caption"/>
    <w:basedOn w:val="Normal"/>
    <w:next w:val="Normal"/>
    <w:uiPriority w:val="35"/>
    <w:qFormat/>
    <w:rsid w:val="00821844"/>
    <w:pPr>
      <w:spacing w:line="240" w:lineRule="auto"/>
    </w:pPr>
    <w:rPr>
      <w:b/>
      <w:bCs/>
      <w:color w:val="4F81BD"/>
      <w:sz w:val="18"/>
      <w:szCs w:val="18"/>
    </w:rPr>
  </w:style>
  <w:style w:type="paragraph" w:styleId="Title">
    <w:name w:val="Title"/>
    <w:basedOn w:val="Normal"/>
    <w:next w:val="Normal"/>
    <w:link w:val="TitleChar"/>
    <w:uiPriority w:val="10"/>
    <w:qFormat/>
    <w:rsid w:val="00821844"/>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821844"/>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821844"/>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821844"/>
    <w:rPr>
      <w:rFonts w:ascii="Cambria" w:eastAsia="Times New Roman" w:hAnsi="Cambria" w:cs="Times New Roman"/>
      <w:i/>
      <w:iCs/>
      <w:color w:val="4F81BD"/>
      <w:spacing w:val="15"/>
      <w:sz w:val="24"/>
      <w:szCs w:val="24"/>
    </w:rPr>
  </w:style>
  <w:style w:type="character" w:styleId="Strong">
    <w:name w:val="Strong"/>
    <w:uiPriority w:val="22"/>
    <w:qFormat/>
    <w:rsid w:val="00821844"/>
    <w:rPr>
      <w:b/>
      <w:bCs/>
    </w:rPr>
  </w:style>
  <w:style w:type="character" w:styleId="Emphasis">
    <w:name w:val="Emphasis"/>
    <w:uiPriority w:val="20"/>
    <w:qFormat/>
    <w:rsid w:val="00821844"/>
    <w:rPr>
      <w:i/>
      <w:iCs/>
    </w:rPr>
  </w:style>
  <w:style w:type="paragraph" w:customStyle="1" w:styleId="MediumGrid21">
    <w:name w:val="Medium Grid 21"/>
    <w:link w:val="MediumGrid2Char"/>
    <w:uiPriority w:val="1"/>
    <w:qFormat/>
    <w:rsid w:val="00821844"/>
    <w:rPr>
      <w:sz w:val="22"/>
      <w:szCs w:val="22"/>
    </w:rPr>
  </w:style>
  <w:style w:type="character" w:customStyle="1" w:styleId="MediumGrid2Char">
    <w:name w:val="Medium Grid 2 Char"/>
    <w:basedOn w:val="DefaultParagraphFont"/>
    <w:link w:val="MediumGrid21"/>
    <w:uiPriority w:val="1"/>
    <w:rsid w:val="00784C5C"/>
  </w:style>
  <w:style w:type="paragraph" w:customStyle="1" w:styleId="ColorfulList-Accent11">
    <w:name w:val="Colorful List - Accent 11"/>
    <w:basedOn w:val="Normal"/>
    <w:uiPriority w:val="34"/>
    <w:qFormat/>
    <w:rsid w:val="00821844"/>
    <w:pPr>
      <w:ind w:left="720"/>
      <w:contextualSpacing/>
    </w:pPr>
  </w:style>
  <w:style w:type="paragraph" w:customStyle="1" w:styleId="ColorfulGrid-Accent11">
    <w:name w:val="Colorful Grid - Accent 11"/>
    <w:basedOn w:val="Normal"/>
    <w:next w:val="Normal"/>
    <w:link w:val="ColorfulGrid-Accent1Char"/>
    <w:uiPriority w:val="29"/>
    <w:qFormat/>
    <w:rsid w:val="00821844"/>
    <w:rPr>
      <w:i/>
      <w:iCs/>
      <w:color w:val="000000"/>
    </w:rPr>
  </w:style>
  <w:style w:type="character" w:customStyle="1" w:styleId="ColorfulGrid-Accent1Char">
    <w:name w:val="Colorful Grid - Accent 1 Char"/>
    <w:link w:val="ColorfulGrid-Accent11"/>
    <w:uiPriority w:val="29"/>
    <w:rsid w:val="00821844"/>
    <w:rPr>
      <w:i/>
      <w:iCs/>
      <w:color w:val="000000"/>
    </w:rPr>
  </w:style>
  <w:style w:type="paragraph" w:customStyle="1" w:styleId="LightShading-Accent21">
    <w:name w:val="Light Shading - Accent 21"/>
    <w:basedOn w:val="Normal"/>
    <w:next w:val="Normal"/>
    <w:link w:val="LightShading-Accent2Char"/>
    <w:uiPriority w:val="30"/>
    <w:qFormat/>
    <w:rsid w:val="00821844"/>
    <w:pPr>
      <w:pBdr>
        <w:bottom w:val="single" w:sz="4" w:space="4" w:color="4F81BD"/>
      </w:pBdr>
      <w:spacing w:before="200" w:after="280"/>
      <w:ind w:left="936" w:right="936"/>
    </w:pPr>
    <w:rPr>
      <w:b/>
      <w:bCs/>
      <w:i/>
      <w:iCs/>
      <w:color w:val="4F81BD"/>
    </w:rPr>
  </w:style>
  <w:style w:type="character" w:customStyle="1" w:styleId="LightShading-Accent2Char">
    <w:name w:val="Light Shading - Accent 2 Char"/>
    <w:link w:val="LightShading-Accent21"/>
    <w:uiPriority w:val="30"/>
    <w:rsid w:val="00821844"/>
    <w:rPr>
      <w:b/>
      <w:bCs/>
      <w:i/>
      <w:iCs/>
      <w:color w:val="4F81BD"/>
    </w:rPr>
  </w:style>
  <w:style w:type="character" w:customStyle="1" w:styleId="SubtleEmphasis1">
    <w:name w:val="Subtle Emphasis1"/>
    <w:uiPriority w:val="19"/>
    <w:qFormat/>
    <w:rsid w:val="00821844"/>
    <w:rPr>
      <w:i/>
      <w:iCs/>
      <w:color w:val="808080"/>
    </w:rPr>
  </w:style>
  <w:style w:type="character" w:customStyle="1" w:styleId="IntenseEmphasis1">
    <w:name w:val="Intense Emphasis1"/>
    <w:uiPriority w:val="21"/>
    <w:qFormat/>
    <w:rsid w:val="00821844"/>
    <w:rPr>
      <w:b/>
      <w:bCs/>
      <w:i/>
      <w:iCs/>
      <w:color w:val="4F81BD"/>
    </w:rPr>
  </w:style>
  <w:style w:type="character" w:customStyle="1" w:styleId="SubtleReference1">
    <w:name w:val="Subtle Reference1"/>
    <w:uiPriority w:val="31"/>
    <w:qFormat/>
    <w:rsid w:val="00821844"/>
    <w:rPr>
      <w:smallCaps/>
      <w:color w:val="C0504D"/>
      <w:u w:val="single"/>
    </w:rPr>
  </w:style>
  <w:style w:type="character" w:customStyle="1" w:styleId="IntenseReference1">
    <w:name w:val="Intense Reference1"/>
    <w:uiPriority w:val="32"/>
    <w:qFormat/>
    <w:rsid w:val="00821844"/>
    <w:rPr>
      <w:b/>
      <w:bCs/>
      <w:smallCaps/>
      <w:color w:val="C0504D"/>
      <w:spacing w:val="5"/>
      <w:u w:val="single"/>
    </w:rPr>
  </w:style>
  <w:style w:type="character" w:customStyle="1" w:styleId="BookTitle1">
    <w:name w:val="Book Title1"/>
    <w:uiPriority w:val="33"/>
    <w:qFormat/>
    <w:rsid w:val="00821844"/>
    <w:rPr>
      <w:b/>
      <w:bCs/>
      <w:smallCaps/>
      <w:spacing w:val="5"/>
    </w:rPr>
  </w:style>
  <w:style w:type="paragraph" w:customStyle="1" w:styleId="TOCHeading1">
    <w:name w:val="TOC Heading1"/>
    <w:basedOn w:val="Heading1"/>
    <w:next w:val="Normal"/>
    <w:uiPriority w:val="39"/>
    <w:semiHidden/>
    <w:unhideWhenUsed/>
    <w:qFormat/>
    <w:rsid w:val="00821844"/>
    <w:pPr>
      <w:outlineLvl w:val="9"/>
    </w:pPr>
  </w:style>
  <w:style w:type="character" w:customStyle="1" w:styleId="MediumGrid11">
    <w:name w:val="Medium Grid 11"/>
    <w:uiPriority w:val="99"/>
    <w:semiHidden/>
    <w:rsid w:val="0004473D"/>
    <w:rPr>
      <w:color w:val="808080"/>
    </w:rPr>
  </w:style>
  <w:style w:type="paragraph" w:styleId="BalloonText">
    <w:name w:val="Balloon Text"/>
    <w:basedOn w:val="Normal"/>
    <w:link w:val="BalloonTextChar"/>
    <w:uiPriority w:val="99"/>
    <w:semiHidden/>
    <w:unhideWhenUsed/>
    <w:rsid w:val="0004473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4473D"/>
    <w:rPr>
      <w:rFonts w:ascii="Tahoma" w:hAnsi="Tahoma" w:cs="Tahoma"/>
      <w:sz w:val="16"/>
      <w:szCs w:val="16"/>
    </w:rPr>
  </w:style>
  <w:style w:type="table" w:styleId="TableGrid">
    <w:name w:val="Table Grid"/>
    <w:basedOn w:val="TableNormal"/>
    <w:uiPriority w:val="59"/>
    <w:rsid w:val="00784C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0"/>
    <w:rsid w:val="00784C5C"/>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Accent1">
    <w:name w:val="Light Grid Accent 1"/>
    <w:basedOn w:val="TableNormal"/>
    <w:uiPriority w:val="67"/>
    <w:rsid w:val="00521791"/>
    <w:rPr>
      <w:color w:val="EEECE1"/>
    </w:rPr>
    <w:tblPr>
      <w:tblStyleRowBandSize w:val="1"/>
      <w:tblStyleColBandSize w:val="1"/>
      <w:tblInd w:w="0" w:type="dxa"/>
      <w:tblCellMar>
        <w:top w:w="0" w:type="dxa"/>
        <w:left w:w="108" w:type="dxa"/>
        <w:bottom w:w="0" w:type="dxa"/>
        <w:right w:w="108" w:type="dxa"/>
      </w:tblCellMar>
    </w:tblPr>
    <w:tcPr>
      <w:shd w:val="clear" w:color="auto" w:fill="6D6D6D"/>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LightGrid-Accent3">
    <w:name w:val="Light Grid Accent 3"/>
    <w:basedOn w:val="TableNormal"/>
    <w:uiPriority w:val="67"/>
    <w:rsid w:val="00784C5C"/>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Style1">
    <w:name w:val="Style1"/>
    <w:basedOn w:val="TableNormal"/>
    <w:uiPriority w:val="99"/>
    <w:rsid w:val="00521791"/>
    <w:tblPr>
      <w:tblStyleRowBandSize w:val="1"/>
      <w:tblInd w:w="0" w:type="dxa"/>
      <w:tblCellMar>
        <w:top w:w="0" w:type="dxa"/>
        <w:left w:w="108" w:type="dxa"/>
        <w:bottom w:w="0" w:type="dxa"/>
        <w:right w:w="108" w:type="dxa"/>
      </w:tblCellMar>
    </w:tblPr>
    <w:tblStylePr w:type="band1Horz">
      <w:tblPr/>
      <w:tcPr>
        <w:shd w:val="clear" w:color="auto" w:fill="6D6D6D"/>
      </w:tcPr>
    </w:tblStylePr>
    <w:tblStylePr w:type="band2Horz">
      <w:tblPr/>
      <w:tcPr>
        <w:shd w:val="clear" w:color="auto" w:fill="595959"/>
      </w:tcPr>
    </w:tblStylePr>
  </w:style>
  <w:style w:type="paragraph" w:styleId="ListParagraph">
    <w:name w:val="List Paragraph"/>
    <w:basedOn w:val="Normal"/>
    <w:uiPriority w:val="34"/>
    <w:qFormat/>
    <w:rsid w:val="00A42D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844"/>
    <w:pPr>
      <w:spacing w:after="200" w:line="276" w:lineRule="auto"/>
    </w:pPr>
    <w:rPr>
      <w:sz w:val="22"/>
      <w:szCs w:val="22"/>
    </w:rPr>
  </w:style>
  <w:style w:type="paragraph" w:styleId="Heading1">
    <w:name w:val="heading 1"/>
    <w:basedOn w:val="Normal"/>
    <w:next w:val="Normal"/>
    <w:link w:val="Heading1Char"/>
    <w:uiPriority w:val="9"/>
    <w:qFormat/>
    <w:rsid w:val="00821844"/>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82184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821844"/>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qFormat/>
    <w:rsid w:val="00821844"/>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qFormat/>
    <w:rsid w:val="00821844"/>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qFormat/>
    <w:rsid w:val="00821844"/>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rsid w:val="00821844"/>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rsid w:val="00821844"/>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qFormat/>
    <w:rsid w:val="00821844"/>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080"/>
  </w:style>
  <w:style w:type="paragraph" w:styleId="Footer">
    <w:name w:val="footer"/>
    <w:basedOn w:val="Normal"/>
    <w:link w:val="FooterChar"/>
    <w:uiPriority w:val="99"/>
    <w:unhideWhenUsed/>
    <w:rsid w:val="00573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080"/>
  </w:style>
  <w:style w:type="character" w:customStyle="1" w:styleId="Heading1Char">
    <w:name w:val="Heading 1 Char"/>
    <w:link w:val="Heading1"/>
    <w:uiPriority w:val="9"/>
    <w:rsid w:val="00821844"/>
    <w:rPr>
      <w:rFonts w:ascii="Cambria" w:eastAsia="Times New Roman" w:hAnsi="Cambria" w:cs="Times New Roman"/>
      <w:b/>
      <w:bCs/>
      <w:color w:val="365F91"/>
      <w:sz w:val="28"/>
      <w:szCs w:val="28"/>
    </w:rPr>
  </w:style>
  <w:style w:type="character" w:customStyle="1" w:styleId="Heading2Char">
    <w:name w:val="Heading 2 Char"/>
    <w:link w:val="Heading2"/>
    <w:uiPriority w:val="9"/>
    <w:semiHidden/>
    <w:rsid w:val="00821844"/>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821844"/>
    <w:rPr>
      <w:rFonts w:ascii="Cambria" w:eastAsia="Times New Roman" w:hAnsi="Cambria" w:cs="Times New Roman"/>
      <w:b/>
      <w:bCs/>
      <w:color w:val="4F81BD"/>
    </w:rPr>
  </w:style>
  <w:style w:type="character" w:customStyle="1" w:styleId="Heading4Char">
    <w:name w:val="Heading 4 Char"/>
    <w:link w:val="Heading4"/>
    <w:uiPriority w:val="9"/>
    <w:semiHidden/>
    <w:rsid w:val="00821844"/>
    <w:rPr>
      <w:rFonts w:ascii="Cambria" w:eastAsia="Times New Roman" w:hAnsi="Cambria" w:cs="Times New Roman"/>
      <w:b/>
      <w:bCs/>
      <w:i/>
      <w:iCs/>
      <w:color w:val="4F81BD"/>
    </w:rPr>
  </w:style>
  <w:style w:type="character" w:customStyle="1" w:styleId="Heading5Char">
    <w:name w:val="Heading 5 Char"/>
    <w:link w:val="Heading5"/>
    <w:uiPriority w:val="9"/>
    <w:semiHidden/>
    <w:rsid w:val="00821844"/>
    <w:rPr>
      <w:rFonts w:ascii="Cambria" w:eastAsia="Times New Roman" w:hAnsi="Cambria" w:cs="Times New Roman"/>
      <w:color w:val="243F60"/>
    </w:rPr>
  </w:style>
  <w:style w:type="character" w:customStyle="1" w:styleId="Heading6Char">
    <w:name w:val="Heading 6 Char"/>
    <w:link w:val="Heading6"/>
    <w:uiPriority w:val="9"/>
    <w:semiHidden/>
    <w:rsid w:val="00821844"/>
    <w:rPr>
      <w:rFonts w:ascii="Cambria" w:eastAsia="Times New Roman" w:hAnsi="Cambria" w:cs="Times New Roman"/>
      <w:i/>
      <w:iCs/>
      <w:color w:val="243F60"/>
    </w:rPr>
  </w:style>
  <w:style w:type="character" w:customStyle="1" w:styleId="Heading7Char">
    <w:name w:val="Heading 7 Char"/>
    <w:link w:val="Heading7"/>
    <w:uiPriority w:val="9"/>
    <w:semiHidden/>
    <w:rsid w:val="00821844"/>
    <w:rPr>
      <w:rFonts w:ascii="Cambria" w:eastAsia="Times New Roman" w:hAnsi="Cambria" w:cs="Times New Roman"/>
      <w:i/>
      <w:iCs/>
      <w:color w:val="404040"/>
    </w:rPr>
  </w:style>
  <w:style w:type="character" w:customStyle="1" w:styleId="Heading8Char">
    <w:name w:val="Heading 8 Char"/>
    <w:link w:val="Heading8"/>
    <w:uiPriority w:val="9"/>
    <w:semiHidden/>
    <w:rsid w:val="00821844"/>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821844"/>
    <w:rPr>
      <w:rFonts w:ascii="Cambria" w:eastAsia="Times New Roman" w:hAnsi="Cambria" w:cs="Times New Roman"/>
      <w:i/>
      <w:iCs/>
      <w:color w:val="404040"/>
      <w:sz w:val="20"/>
      <w:szCs w:val="20"/>
    </w:rPr>
  </w:style>
  <w:style w:type="paragraph" w:styleId="Caption">
    <w:name w:val="caption"/>
    <w:basedOn w:val="Normal"/>
    <w:next w:val="Normal"/>
    <w:uiPriority w:val="35"/>
    <w:qFormat/>
    <w:rsid w:val="00821844"/>
    <w:pPr>
      <w:spacing w:line="240" w:lineRule="auto"/>
    </w:pPr>
    <w:rPr>
      <w:b/>
      <w:bCs/>
      <w:color w:val="4F81BD"/>
      <w:sz w:val="18"/>
      <w:szCs w:val="18"/>
    </w:rPr>
  </w:style>
  <w:style w:type="paragraph" w:styleId="Title">
    <w:name w:val="Title"/>
    <w:basedOn w:val="Normal"/>
    <w:next w:val="Normal"/>
    <w:link w:val="TitleChar"/>
    <w:uiPriority w:val="10"/>
    <w:qFormat/>
    <w:rsid w:val="00821844"/>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821844"/>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821844"/>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821844"/>
    <w:rPr>
      <w:rFonts w:ascii="Cambria" w:eastAsia="Times New Roman" w:hAnsi="Cambria" w:cs="Times New Roman"/>
      <w:i/>
      <w:iCs/>
      <w:color w:val="4F81BD"/>
      <w:spacing w:val="15"/>
      <w:sz w:val="24"/>
      <w:szCs w:val="24"/>
    </w:rPr>
  </w:style>
  <w:style w:type="character" w:styleId="Strong">
    <w:name w:val="Strong"/>
    <w:uiPriority w:val="22"/>
    <w:qFormat/>
    <w:rsid w:val="00821844"/>
    <w:rPr>
      <w:b/>
      <w:bCs/>
    </w:rPr>
  </w:style>
  <w:style w:type="character" w:styleId="Emphasis">
    <w:name w:val="Emphasis"/>
    <w:uiPriority w:val="20"/>
    <w:qFormat/>
    <w:rsid w:val="00821844"/>
    <w:rPr>
      <w:i/>
      <w:iCs/>
    </w:rPr>
  </w:style>
  <w:style w:type="paragraph" w:customStyle="1" w:styleId="MediumGrid21">
    <w:name w:val="Medium Grid 21"/>
    <w:link w:val="MediumGrid2Char"/>
    <w:uiPriority w:val="1"/>
    <w:qFormat/>
    <w:rsid w:val="00821844"/>
    <w:rPr>
      <w:sz w:val="22"/>
      <w:szCs w:val="22"/>
    </w:rPr>
  </w:style>
  <w:style w:type="character" w:customStyle="1" w:styleId="MediumGrid2Char">
    <w:name w:val="Medium Grid 2 Char"/>
    <w:basedOn w:val="DefaultParagraphFont"/>
    <w:link w:val="MediumGrid21"/>
    <w:uiPriority w:val="1"/>
    <w:rsid w:val="00784C5C"/>
  </w:style>
  <w:style w:type="paragraph" w:customStyle="1" w:styleId="ColorfulList-Accent11">
    <w:name w:val="Colorful List - Accent 11"/>
    <w:basedOn w:val="Normal"/>
    <w:uiPriority w:val="34"/>
    <w:qFormat/>
    <w:rsid w:val="00821844"/>
    <w:pPr>
      <w:ind w:left="720"/>
      <w:contextualSpacing/>
    </w:pPr>
  </w:style>
  <w:style w:type="paragraph" w:customStyle="1" w:styleId="ColorfulGrid-Accent11">
    <w:name w:val="Colorful Grid - Accent 11"/>
    <w:basedOn w:val="Normal"/>
    <w:next w:val="Normal"/>
    <w:link w:val="ColorfulGrid-Accent1Char"/>
    <w:uiPriority w:val="29"/>
    <w:qFormat/>
    <w:rsid w:val="00821844"/>
    <w:rPr>
      <w:i/>
      <w:iCs/>
      <w:color w:val="000000"/>
    </w:rPr>
  </w:style>
  <w:style w:type="character" w:customStyle="1" w:styleId="ColorfulGrid-Accent1Char">
    <w:name w:val="Colorful Grid - Accent 1 Char"/>
    <w:link w:val="ColorfulGrid-Accent11"/>
    <w:uiPriority w:val="29"/>
    <w:rsid w:val="00821844"/>
    <w:rPr>
      <w:i/>
      <w:iCs/>
      <w:color w:val="000000"/>
    </w:rPr>
  </w:style>
  <w:style w:type="paragraph" w:customStyle="1" w:styleId="LightShading-Accent21">
    <w:name w:val="Light Shading - Accent 21"/>
    <w:basedOn w:val="Normal"/>
    <w:next w:val="Normal"/>
    <w:link w:val="LightShading-Accent2Char"/>
    <w:uiPriority w:val="30"/>
    <w:qFormat/>
    <w:rsid w:val="00821844"/>
    <w:pPr>
      <w:pBdr>
        <w:bottom w:val="single" w:sz="4" w:space="4" w:color="4F81BD"/>
      </w:pBdr>
      <w:spacing w:before="200" w:after="280"/>
      <w:ind w:left="936" w:right="936"/>
    </w:pPr>
    <w:rPr>
      <w:b/>
      <w:bCs/>
      <w:i/>
      <w:iCs/>
      <w:color w:val="4F81BD"/>
    </w:rPr>
  </w:style>
  <w:style w:type="character" w:customStyle="1" w:styleId="LightShading-Accent2Char">
    <w:name w:val="Light Shading - Accent 2 Char"/>
    <w:link w:val="LightShading-Accent21"/>
    <w:uiPriority w:val="30"/>
    <w:rsid w:val="00821844"/>
    <w:rPr>
      <w:b/>
      <w:bCs/>
      <w:i/>
      <w:iCs/>
      <w:color w:val="4F81BD"/>
    </w:rPr>
  </w:style>
  <w:style w:type="character" w:customStyle="1" w:styleId="SubtleEmphasis1">
    <w:name w:val="Subtle Emphasis1"/>
    <w:uiPriority w:val="19"/>
    <w:qFormat/>
    <w:rsid w:val="00821844"/>
    <w:rPr>
      <w:i/>
      <w:iCs/>
      <w:color w:val="808080"/>
    </w:rPr>
  </w:style>
  <w:style w:type="character" w:customStyle="1" w:styleId="IntenseEmphasis1">
    <w:name w:val="Intense Emphasis1"/>
    <w:uiPriority w:val="21"/>
    <w:qFormat/>
    <w:rsid w:val="00821844"/>
    <w:rPr>
      <w:b/>
      <w:bCs/>
      <w:i/>
      <w:iCs/>
      <w:color w:val="4F81BD"/>
    </w:rPr>
  </w:style>
  <w:style w:type="character" w:customStyle="1" w:styleId="SubtleReference1">
    <w:name w:val="Subtle Reference1"/>
    <w:uiPriority w:val="31"/>
    <w:qFormat/>
    <w:rsid w:val="00821844"/>
    <w:rPr>
      <w:smallCaps/>
      <w:color w:val="C0504D"/>
      <w:u w:val="single"/>
    </w:rPr>
  </w:style>
  <w:style w:type="character" w:customStyle="1" w:styleId="IntenseReference1">
    <w:name w:val="Intense Reference1"/>
    <w:uiPriority w:val="32"/>
    <w:qFormat/>
    <w:rsid w:val="00821844"/>
    <w:rPr>
      <w:b/>
      <w:bCs/>
      <w:smallCaps/>
      <w:color w:val="C0504D"/>
      <w:spacing w:val="5"/>
      <w:u w:val="single"/>
    </w:rPr>
  </w:style>
  <w:style w:type="character" w:customStyle="1" w:styleId="BookTitle1">
    <w:name w:val="Book Title1"/>
    <w:uiPriority w:val="33"/>
    <w:qFormat/>
    <w:rsid w:val="00821844"/>
    <w:rPr>
      <w:b/>
      <w:bCs/>
      <w:smallCaps/>
      <w:spacing w:val="5"/>
    </w:rPr>
  </w:style>
  <w:style w:type="paragraph" w:customStyle="1" w:styleId="TOCHeading1">
    <w:name w:val="TOC Heading1"/>
    <w:basedOn w:val="Heading1"/>
    <w:next w:val="Normal"/>
    <w:uiPriority w:val="39"/>
    <w:semiHidden/>
    <w:unhideWhenUsed/>
    <w:qFormat/>
    <w:rsid w:val="00821844"/>
    <w:pPr>
      <w:outlineLvl w:val="9"/>
    </w:pPr>
  </w:style>
  <w:style w:type="character" w:customStyle="1" w:styleId="MediumGrid11">
    <w:name w:val="Medium Grid 11"/>
    <w:uiPriority w:val="99"/>
    <w:semiHidden/>
    <w:rsid w:val="0004473D"/>
    <w:rPr>
      <w:color w:val="808080"/>
    </w:rPr>
  </w:style>
  <w:style w:type="paragraph" w:styleId="BalloonText">
    <w:name w:val="Balloon Text"/>
    <w:basedOn w:val="Normal"/>
    <w:link w:val="BalloonTextChar"/>
    <w:uiPriority w:val="99"/>
    <w:semiHidden/>
    <w:unhideWhenUsed/>
    <w:rsid w:val="0004473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4473D"/>
    <w:rPr>
      <w:rFonts w:ascii="Tahoma" w:hAnsi="Tahoma" w:cs="Tahoma"/>
      <w:sz w:val="16"/>
      <w:szCs w:val="16"/>
    </w:rPr>
  </w:style>
  <w:style w:type="table" w:styleId="TableGrid">
    <w:name w:val="Table Grid"/>
    <w:basedOn w:val="TableNormal"/>
    <w:uiPriority w:val="59"/>
    <w:rsid w:val="00784C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0"/>
    <w:rsid w:val="00784C5C"/>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Accent1">
    <w:name w:val="Light Grid Accent 1"/>
    <w:basedOn w:val="TableNormal"/>
    <w:uiPriority w:val="67"/>
    <w:rsid w:val="00521791"/>
    <w:rPr>
      <w:color w:val="EEECE1"/>
    </w:rPr>
    <w:tblPr>
      <w:tblStyleRowBandSize w:val="1"/>
      <w:tblStyleColBandSize w:val="1"/>
      <w:tblInd w:w="0" w:type="dxa"/>
      <w:tblCellMar>
        <w:top w:w="0" w:type="dxa"/>
        <w:left w:w="108" w:type="dxa"/>
        <w:bottom w:w="0" w:type="dxa"/>
        <w:right w:w="108" w:type="dxa"/>
      </w:tblCellMar>
    </w:tblPr>
    <w:tcPr>
      <w:shd w:val="clear" w:color="auto" w:fill="6D6D6D"/>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LightGrid-Accent3">
    <w:name w:val="Light Grid Accent 3"/>
    <w:basedOn w:val="TableNormal"/>
    <w:uiPriority w:val="67"/>
    <w:rsid w:val="00784C5C"/>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Style1">
    <w:name w:val="Style1"/>
    <w:basedOn w:val="TableNormal"/>
    <w:uiPriority w:val="99"/>
    <w:rsid w:val="00521791"/>
    <w:tblPr>
      <w:tblStyleRowBandSize w:val="1"/>
      <w:tblInd w:w="0" w:type="dxa"/>
      <w:tblCellMar>
        <w:top w:w="0" w:type="dxa"/>
        <w:left w:w="108" w:type="dxa"/>
        <w:bottom w:w="0" w:type="dxa"/>
        <w:right w:w="108" w:type="dxa"/>
      </w:tblCellMar>
    </w:tblPr>
    <w:tblStylePr w:type="band1Horz">
      <w:tblPr/>
      <w:tcPr>
        <w:shd w:val="clear" w:color="auto" w:fill="6D6D6D"/>
      </w:tcPr>
    </w:tblStylePr>
    <w:tblStylePr w:type="band2Horz">
      <w:tblPr/>
      <w:tcPr>
        <w:shd w:val="clear" w:color="auto" w:fill="595959"/>
      </w:tcPr>
    </w:tblStylePr>
  </w:style>
  <w:style w:type="paragraph" w:styleId="ListParagraph">
    <w:name w:val="List Paragraph"/>
    <w:basedOn w:val="Normal"/>
    <w:uiPriority w:val="34"/>
    <w:qFormat/>
    <w:rsid w:val="00A42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396997">
      <w:bodyDiv w:val="1"/>
      <w:marLeft w:val="0"/>
      <w:marRight w:val="0"/>
      <w:marTop w:val="0"/>
      <w:marBottom w:val="0"/>
      <w:divBdr>
        <w:top w:val="none" w:sz="0" w:space="0" w:color="auto"/>
        <w:left w:val="none" w:sz="0" w:space="0" w:color="auto"/>
        <w:bottom w:val="none" w:sz="0" w:space="0" w:color="auto"/>
        <w:right w:val="none" w:sz="0" w:space="0" w:color="auto"/>
      </w:divBdr>
    </w:div>
    <w:div w:id="1096049946">
      <w:bodyDiv w:val="1"/>
      <w:marLeft w:val="0"/>
      <w:marRight w:val="0"/>
      <w:marTop w:val="0"/>
      <w:marBottom w:val="0"/>
      <w:divBdr>
        <w:top w:val="none" w:sz="0" w:space="0" w:color="auto"/>
        <w:left w:val="none" w:sz="0" w:space="0" w:color="auto"/>
        <w:bottom w:val="none" w:sz="0" w:space="0" w:color="auto"/>
        <w:right w:val="none" w:sz="0" w:space="0" w:color="auto"/>
      </w:divBdr>
    </w:div>
    <w:div w:id="1097025408">
      <w:bodyDiv w:val="1"/>
      <w:marLeft w:val="0"/>
      <w:marRight w:val="0"/>
      <w:marTop w:val="0"/>
      <w:marBottom w:val="0"/>
      <w:divBdr>
        <w:top w:val="none" w:sz="0" w:space="0" w:color="auto"/>
        <w:left w:val="none" w:sz="0" w:space="0" w:color="auto"/>
        <w:bottom w:val="none" w:sz="0" w:space="0" w:color="auto"/>
        <w:right w:val="none" w:sz="0" w:space="0" w:color="auto"/>
      </w:divBdr>
    </w:div>
    <w:div w:id="1490092526">
      <w:bodyDiv w:val="1"/>
      <w:marLeft w:val="0"/>
      <w:marRight w:val="0"/>
      <w:marTop w:val="0"/>
      <w:marBottom w:val="0"/>
      <w:divBdr>
        <w:top w:val="none" w:sz="0" w:space="0" w:color="auto"/>
        <w:left w:val="none" w:sz="0" w:space="0" w:color="auto"/>
        <w:bottom w:val="none" w:sz="0" w:space="0" w:color="auto"/>
        <w:right w:val="none" w:sz="0" w:space="0" w:color="auto"/>
      </w:divBdr>
    </w:div>
    <w:div w:id="186374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image" Target="media/image1.gif"/><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66F41-1236-8D4C-977B-D94F0A4F4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12</Pages>
  <Words>3062</Words>
  <Characters>17455</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Wine Interface Necessary for Oenophiles, W.I.N.O.</Company>
  <LinksUpToDate>false</LinksUpToDate>
  <CharactersWithSpaces>20477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Bever</dc:creator>
  <cp:keywords/>
  <dc:description/>
  <cp:lastModifiedBy>Asad Rana</cp:lastModifiedBy>
  <cp:revision>4</cp:revision>
  <dcterms:created xsi:type="dcterms:W3CDTF">2013-05-04T22:00:00Z</dcterms:created>
  <dcterms:modified xsi:type="dcterms:W3CDTF">2013-05-04T22:51:00Z</dcterms:modified>
</cp:coreProperties>
</file>